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626"/>
        <w:tblW w:w="9789" w:type="dxa"/>
        <w:tblBorders>
          <w:top w:val="single" w:sz="6" w:space="0" w:color="auto"/>
          <w:left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  <w:tblPrChange w:id="0" w:author="沈 佳磊" w:date="2023-08-09T15:24:00Z">
          <w:tblPr>
            <w:tblpPr w:leftFromText="180" w:rightFromText="180" w:vertAnchor="page" w:horzAnchor="margin" w:tblpXSpec="center" w:tblpY="2626"/>
            <w:tblW w:w="9789" w:type="dxa"/>
            <w:tblBorders>
              <w:top w:val="single" w:sz="6" w:space="0" w:color="auto"/>
              <w:left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892"/>
        <w:gridCol w:w="361"/>
        <w:gridCol w:w="1574"/>
        <w:gridCol w:w="1505"/>
        <w:gridCol w:w="1741"/>
        <w:gridCol w:w="2019"/>
        <w:gridCol w:w="238"/>
        <w:gridCol w:w="1451"/>
        <w:gridCol w:w="8"/>
        <w:tblGridChange w:id="1">
          <w:tblGrid>
            <w:gridCol w:w="892"/>
            <w:gridCol w:w="361"/>
            <w:gridCol w:w="1701"/>
            <w:gridCol w:w="1378"/>
            <w:gridCol w:w="1741"/>
            <w:gridCol w:w="2019"/>
            <w:gridCol w:w="238"/>
            <w:gridCol w:w="1451"/>
            <w:gridCol w:w="8"/>
          </w:tblGrid>
        </w:tblGridChange>
      </w:tblGrid>
      <w:tr w:rsidR="00AE068D" w14:paraId="6CFCC41B" w14:textId="77777777" w:rsidTr="005020B4">
        <w:trPr>
          <w:gridAfter w:val="1"/>
          <w:wAfter w:w="8" w:type="dxa"/>
          <w:trHeight w:hRule="exact" w:val="454"/>
          <w:trPrChange w:id="2" w:author="沈 佳磊" w:date="2023-08-09T15:24:00Z">
            <w:trPr>
              <w:gridAfter w:val="1"/>
              <w:wAfter w:w="8" w:type="dxa"/>
              <w:trHeight w:hRule="exact" w:val="454"/>
            </w:trPr>
          </w:trPrChange>
        </w:trPr>
        <w:tc>
          <w:tcPr>
            <w:tcW w:w="2827" w:type="dxa"/>
            <w:gridSpan w:val="3"/>
            <w:vAlign w:val="center"/>
            <w:tcPrChange w:id="3" w:author="沈 佳磊" w:date="2023-08-09T15:24:00Z">
              <w:tcPr>
                <w:tcW w:w="2954" w:type="dxa"/>
                <w:gridSpan w:val="3"/>
                <w:vAlign w:val="center"/>
              </w:tcPr>
            </w:tcPrChange>
          </w:tcPr>
          <w:p w14:paraId="0CC66531" w14:textId="77777777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r>
              <w:rPr>
                <w:rFonts w:hAnsi="宋体"/>
                <w:color w:val="auto"/>
              </w:rPr>
              <w:t>姓</w:t>
            </w:r>
            <w:r>
              <w:rPr>
                <w:rFonts w:hAnsi="宋体"/>
                <w:color w:val="auto"/>
              </w:rPr>
              <w:t xml:space="preserve">    </w:t>
            </w:r>
            <w:r>
              <w:rPr>
                <w:rFonts w:hAnsi="宋体"/>
                <w:color w:val="auto"/>
              </w:rPr>
              <w:t>名</w:t>
            </w:r>
          </w:p>
        </w:tc>
        <w:tc>
          <w:tcPr>
            <w:tcW w:w="1505" w:type="dxa"/>
            <w:vAlign w:val="center"/>
            <w:tcPrChange w:id="4" w:author="沈 佳磊" w:date="2023-08-09T15:24:00Z">
              <w:tcPr>
                <w:tcW w:w="1378" w:type="dxa"/>
                <w:vAlign w:val="center"/>
              </w:tcPr>
            </w:tcPrChange>
          </w:tcPr>
          <w:p w14:paraId="3224B0AA" w14:textId="4F70C7CB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ins w:id="5" w:author="沈 佳磊" w:date="2023-08-09T15:09:00Z">
              <w:r w:rsidRPr="00887E16">
                <w:rPr>
                  <w:rFonts w:hAnsi="宋体" w:hint="eastAsia"/>
                  <w:color w:val="000000" w:themeColor="text1"/>
                </w:rPr>
                <w:t>沈佳磊</w:t>
              </w:r>
            </w:ins>
          </w:p>
        </w:tc>
        <w:tc>
          <w:tcPr>
            <w:tcW w:w="1741" w:type="dxa"/>
            <w:vAlign w:val="center"/>
            <w:tcPrChange w:id="6" w:author="沈 佳磊" w:date="2023-08-09T15:24:00Z">
              <w:tcPr>
                <w:tcW w:w="1741" w:type="dxa"/>
                <w:vAlign w:val="center"/>
              </w:tcPr>
            </w:tcPrChange>
          </w:tcPr>
          <w:p w14:paraId="449A3583" w14:textId="1047B021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ins w:id="7" w:author="沈 佳磊" w:date="2023-08-09T15:09:00Z">
              <w:r>
                <w:rPr>
                  <w:rFonts w:hAnsi="宋体"/>
                  <w:color w:val="auto"/>
                </w:rPr>
                <w:t>性</w:t>
              </w:r>
              <w:r>
                <w:rPr>
                  <w:rFonts w:hAnsi="宋体"/>
                  <w:color w:val="auto"/>
                </w:rPr>
                <w:t xml:space="preserve">  </w:t>
              </w:r>
              <w:r>
                <w:rPr>
                  <w:rFonts w:hAnsi="宋体"/>
                  <w:color w:val="auto"/>
                </w:rPr>
                <w:t>别</w:t>
              </w:r>
            </w:ins>
            <w:del w:id="8" w:author="沈 佳磊" w:date="2023-08-09T15:09:00Z">
              <w:r w:rsidDel="00F7383A">
                <w:rPr>
                  <w:rFonts w:hAnsi="宋体"/>
                  <w:color w:val="auto"/>
                </w:rPr>
                <w:delText>性</w:delText>
              </w:r>
              <w:r w:rsidDel="00F7383A">
                <w:rPr>
                  <w:rFonts w:hAnsi="宋体"/>
                  <w:color w:val="auto"/>
                </w:rPr>
                <w:delText xml:space="preserve">  </w:delText>
              </w:r>
              <w:r w:rsidDel="00F7383A">
                <w:rPr>
                  <w:rFonts w:hAnsi="宋体"/>
                  <w:color w:val="auto"/>
                </w:rPr>
                <w:delText>别</w:delText>
              </w:r>
            </w:del>
          </w:p>
        </w:tc>
        <w:tc>
          <w:tcPr>
            <w:tcW w:w="2019" w:type="dxa"/>
            <w:vAlign w:val="center"/>
            <w:tcPrChange w:id="9" w:author="沈 佳磊" w:date="2023-08-09T15:24:00Z">
              <w:tcPr>
                <w:tcW w:w="2019" w:type="dxa"/>
                <w:vAlign w:val="center"/>
              </w:tcPr>
            </w:tcPrChange>
          </w:tcPr>
          <w:p w14:paraId="6B03AE91" w14:textId="293C897A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ins w:id="10" w:author="沈 佳磊" w:date="2023-08-09T15:09:00Z">
              <w:r>
                <w:rPr>
                  <w:rFonts w:hAnsi="宋体" w:hint="eastAsia"/>
                  <w:color w:val="auto"/>
                </w:rPr>
                <w:t>男</w:t>
              </w:r>
            </w:ins>
          </w:p>
        </w:tc>
        <w:tc>
          <w:tcPr>
            <w:tcW w:w="1689" w:type="dxa"/>
            <w:gridSpan w:val="2"/>
            <w:vMerge w:val="restart"/>
            <w:vAlign w:val="center"/>
            <w:tcPrChange w:id="11" w:author="沈 佳磊" w:date="2023-08-09T15:24:00Z">
              <w:tcPr>
                <w:tcW w:w="1689" w:type="dxa"/>
                <w:gridSpan w:val="2"/>
                <w:vMerge w:val="restart"/>
                <w:vAlign w:val="center"/>
              </w:tcPr>
            </w:tcPrChange>
          </w:tcPr>
          <w:p w14:paraId="074CD190" w14:textId="18C69AD0" w:rsidR="00AE068D" w:rsidDel="00F7383A" w:rsidRDefault="00AE068D" w:rsidP="00AE068D">
            <w:pPr>
              <w:jc w:val="center"/>
              <w:rPr>
                <w:del w:id="12" w:author="沈 佳磊" w:date="2023-08-09T15:09:00Z"/>
                <w:rFonts w:hAnsi="宋体"/>
                <w:color w:val="auto"/>
              </w:rPr>
            </w:pPr>
            <w:ins w:id="13" w:author="沈 佳磊" w:date="2023-08-09T15:09:00Z">
              <w:r>
                <w:rPr>
                  <w:noProof/>
                </w:rPr>
                <w:drawing>
                  <wp:inline distT="0" distB="0" distL="0" distR="0" wp14:anchorId="162DE725" wp14:editId="7A093826">
                    <wp:extent cx="954904" cy="1359017"/>
                    <wp:effectExtent l="0" t="0" r="0" b="0"/>
                    <wp:docPr id="60" name="图片 6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0" name="图片 60"/>
                            <pic:cNvPicPr/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73101" cy="138491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  <w:del w:id="14" w:author="沈 佳磊" w:date="2023-08-09T15:09:00Z">
              <w:r w:rsidDel="00F7383A">
                <w:rPr>
                  <w:rFonts w:hAnsi="宋体"/>
                  <w:color w:val="auto"/>
                </w:rPr>
                <w:delText>一寸近期</w:delText>
              </w:r>
            </w:del>
          </w:p>
          <w:p w14:paraId="29102F8C" w14:textId="2E83FE7C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del w:id="15" w:author="沈 佳磊" w:date="2023-08-09T15:09:00Z">
              <w:r w:rsidDel="00F7383A">
                <w:rPr>
                  <w:rFonts w:hAnsi="宋体"/>
                  <w:color w:val="auto"/>
                </w:rPr>
                <w:delText>彩色证件照</w:delText>
              </w:r>
            </w:del>
          </w:p>
        </w:tc>
      </w:tr>
      <w:tr w:rsidR="00AE068D" w14:paraId="77E666BA" w14:textId="77777777" w:rsidTr="005020B4">
        <w:trPr>
          <w:gridAfter w:val="1"/>
          <w:wAfter w:w="8" w:type="dxa"/>
          <w:trHeight w:hRule="exact" w:val="454"/>
          <w:trPrChange w:id="16" w:author="沈 佳磊" w:date="2023-08-09T15:24:00Z">
            <w:trPr>
              <w:gridAfter w:val="1"/>
              <w:wAfter w:w="8" w:type="dxa"/>
              <w:trHeight w:hRule="exact" w:val="454"/>
            </w:trPr>
          </w:trPrChange>
        </w:trPr>
        <w:tc>
          <w:tcPr>
            <w:tcW w:w="2827" w:type="dxa"/>
            <w:gridSpan w:val="3"/>
            <w:vAlign w:val="center"/>
            <w:tcPrChange w:id="17" w:author="沈 佳磊" w:date="2023-08-09T15:24:00Z">
              <w:tcPr>
                <w:tcW w:w="2954" w:type="dxa"/>
                <w:gridSpan w:val="3"/>
                <w:vAlign w:val="center"/>
              </w:tcPr>
            </w:tcPrChange>
          </w:tcPr>
          <w:p w14:paraId="37FC2D21" w14:textId="77777777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r>
              <w:rPr>
                <w:rFonts w:hAnsi="宋体"/>
                <w:color w:val="auto"/>
              </w:rPr>
              <w:t>出生</w:t>
            </w:r>
            <w:r>
              <w:rPr>
                <w:rFonts w:hAnsi="宋体" w:hint="eastAsia"/>
                <w:color w:val="auto"/>
              </w:rPr>
              <w:t>年月</w:t>
            </w:r>
          </w:p>
        </w:tc>
        <w:tc>
          <w:tcPr>
            <w:tcW w:w="1505" w:type="dxa"/>
            <w:vAlign w:val="center"/>
            <w:tcPrChange w:id="18" w:author="沈 佳磊" w:date="2023-08-09T15:24:00Z">
              <w:tcPr>
                <w:tcW w:w="1378" w:type="dxa"/>
                <w:vAlign w:val="center"/>
              </w:tcPr>
            </w:tcPrChange>
          </w:tcPr>
          <w:p w14:paraId="605C256D" w14:textId="4EBC1578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ins w:id="19" w:author="沈 佳磊" w:date="2023-08-09T15:09:00Z">
              <w:r>
                <w:rPr>
                  <w:rFonts w:hAnsi="宋体" w:hint="eastAsia"/>
                  <w:color w:val="auto"/>
                </w:rPr>
                <w:t>1</w:t>
              </w:r>
              <w:r>
                <w:rPr>
                  <w:rFonts w:hAnsi="宋体"/>
                  <w:color w:val="auto"/>
                </w:rPr>
                <w:t>9930306</w:t>
              </w:r>
            </w:ins>
          </w:p>
        </w:tc>
        <w:tc>
          <w:tcPr>
            <w:tcW w:w="1741" w:type="dxa"/>
            <w:vAlign w:val="center"/>
            <w:tcPrChange w:id="20" w:author="沈 佳磊" w:date="2023-08-09T15:24:00Z">
              <w:tcPr>
                <w:tcW w:w="1741" w:type="dxa"/>
                <w:vAlign w:val="center"/>
              </w:tcPr>
            </w:tcPrChange>
          </w:tcPr>
          <w:p w14:paraId="4A14A9A7" w14:textId="773FFFC9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ins w:id="21" w:author="沈 佳磊" w:date="2023-08-09T15:09:00Z">
              <w:r>
                <w:rPr>
                  <w:rFonts w:hAnsi="宋体"/>
                  <w:color w:val="auto"/>
                </w:rPr>
                <w:t>民</w:t>
              </w:r>
              <w:r>
                <w:rPr>
                  <w:rFonts w:hAnsi="宋体"/>
                  <w:color w:val="auto"/>
                </w:rPr>
                <w:t xml:space="preserve">  </w:t>
              </w:r>
              <w:r>
                <w:rPr>
                  <w:rFonts w:hAnsi="宋体"/>
                  <w:color w:val="auto"/>
                </w:rPr>
                <w:t>族</w:t>
              </w:r>
            </w:ins>
            <w:del w:id="22" w:author="沈 佳磊" w:date="2023-08-09T15:09:00Z">
              <w:r w:rsidDel="00F7383A">
                <w:rPr>
                  <w:rFonts w:hAnsi="宋体"/>
                  <w:color w:val="auto"/>
                </w:rPr>
                <w:delText>民</w:delText>
              </w:r>
              <w:r w:rsidDel="00F7383A">
                <w:rPr>
                  <w:rFonts w:hAnsi="宋体"/>
                  <w:color w:val="auto"/>
                </w:rPr>
                <w:delText xml:space="preserve">  </w:delText>
              </w:r>
              <w:r w:rsidDel="00F7383A">
                <w:rPr>
                  <w:rFonts w:hAnsi="宋体"/>
                  <w:color w:val="auto"/>
                </w:rPr>
                <w:delText>族</w:delText>
              </w:r>
            </w:del>
          </w:p>
        </w:tc>
        <w:tc>
          <w:tcPr>
            <w:tcW w:w="2019" w:type="dxa"/>
            <w:vAlign w:val="center"/>
            <w:tcPrChange w:id="23" w:author="沈 佳磊" w:date="2023-08-09T15:24:00Z">
              <w:tcPr>
                <w:tcW w:w="2019" w:type="dxa"/>
                <w:vAlign w:val="center"/>
              </w:tcPr>
            </w:tcPrChange>
          </w:tcPr>
          <w:p w14:paraId="15BD4A75" w14:textId="6D44AD8A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ins w:id="24" w:author="沈 佳磊" w:date="2023-08-09T15:09:00Z">
              <w:r>
                <w:rPr>
                  <w:rFonts w:hAnsi="宋体" w:hint="eastAsia"/>
                  <w:color w:val="auto"/>
                </w:rPr>
                <w:t>汉族</w:t>
              </w:r>
            </w:ins>
          </w:p>
        </w:tc>
        <w:tc>
          <w:tcPr>
            <w:tcW w:w="1689" w:type="dxa"/>
            <w:gridSpan w:val="2"/>
            <w:vMerge/>
            <w:vAlign w:val="center"/>
            <w:tcPrChange w:id="25" w:author="沈 佳磊" w:date="2023-08-09T15:24:00Z">
              <w:tcPr>
                <w:tcW w:w="1689" w:type="dxa"/>
                <w:gridSpan w:val="2"/>
                <w:vMerge/>
                <w:vAlign w:val="center"/>
              </w:tcPr>
            </w:tcPrChange>
          </w:tcPr>
          <w:p w14:paraId="19DE155E" w14:textId="77777777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</w:p>
        </w:tc>
      </w:tr>
      <w:tr w:rsidR="00AE068D" w14:paraId="0A201895" w14:textId="77777777" w:rsidTr="005020B4">
        <w:trPr>
          <w:gridAfter w:val="1"/>
          <w:wAfter w:w="8" w:type="dxa"/>
          <w:trHeight w:hRule="exact" w:val="454"/>
          <w:trPrChange w:id="26" w:author="沈 佳磊" w:date="2023-08-09T15:24:00Z">
            <w:trPr>
              <w:gridAfter w:val="1"/>
              <w:wAfter w:w="8" w:type="dxa"/>
              <w:trHeight w:hRule="exact" w:val="454"/>
            </w:trPr>
          </w:trPrChange>
        </w:trPr>
        <w:tc>
          <w:tcPr>
            <w:tcW w:w="2827" w:type="dxa"/>
            <w:gridSpan w:val="3"/>
            <w:vAlign w:val="center"/>
            <w:tcPrChange w:id="27" w:author="沈 佳磊" w:date="2023-08-09T15:24:00Z">
              <w:tcPr>
                <w:tcW w:w="2954" w:type="dxa"/>
                <w:gridSpan w:val="3"/>
                <w:vAlign w:val="center"/>
              </w:tcPr>
            </w:tcPrChange>
          </w:tcPr>
          <w:p w14:paraId="5CFFD485" w14:textId="77777777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r>
              <w:rPr>
                <w:rFonts w:hAnsi="宋体"/>
                <w:color w:val="auto"/>
              </w:rPr>
              <w:t>籍</w:t>
            </w:r>
            <w:r>
              <w:rPr>
                <w:rFonts w:hAnsi="宋体" w:hint="eastAsia"/>
                <w:color w:val="auto"/>
              </w:rPr>
              <w:t xml:space="preserve"> </w:t>
            </w:r>
            <w:r>
              <w:rPr>
                <w:rFonts w:hAnsi="宋体"/>
                <w:color w:val="auto"/>
              </w:rPr>
              <w:t xml:space="preserve">   </w:t>
            </w:r>
            <w:r>
              <w:rPr>
                <w:rFonts w:hAnsi="宋体"/>
                <w:color w:val="auto"/>
              </w:rPr>
              <w:t>贯</w:t>
            </w:r>
          </w:p>
        </w:tc>
        <w:tc>
          <w:tcPr>
            <w:tcW w:w="1505" w:type="dxa"/>
            <w:vAlign w:val="center"/>
            <w:tcPrChange w:id="28" w:author="沈 佳磊" w:date="2023-08-09T15:24:00Z">
              <w:tcPr>
                <w:tcW w:w="1378" w:type="dxa"/>
                <w:vAlign w:val="center"/>
              </w:tcPr>
            </w:tcPrChange>
          </w:tcPr>
          <w:p w14:paraId="5D88E255" w14:textId="7EC27A25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ins w:id="29" w:author="沈 佳磊" w:date="2023-08-09T15:09:00Z">
              <w:r>
                <w:rPr>
                  <w:rFonts w:hAnsi="宋体" w:hint="eastAsia"/>
                  <w:color w:val="auto"/>
                </w:rPr>
                <w:t>浙江杭州萧山</w:t>
              </w:r>
            </w:ins>
          </w:p>
        </w:tc>
        <w:tc>
          <w:tcPr>
            <w:tcW w:w="1741" w:type="dxa"/>
            <w:vAlign w:val="center"/>
            <w:tcPrChange w:id="30" w:author="沈 佳磊" w:date="2023-08-09T15:24:00Z">
              <w:tcPr>
                <w:tcW w:w="1741" w:type="dxa"/>
                <w:vAlign w:val="center"/>
              </w:tcPr>
            </w:tcPrChange>
          </w:tcPr>
          <w:p w14:paraId="675FC5EC" w14:textId="513F6096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ins w:id="31" w:author="沈 佳磊" w:date="2023-08-09T15:09:00Z">
              <w:r>
                <w:rPr>
                  <w:rFonts w:hAnsi="宋体" w:hint="eastAsia"/>
                  <w:color w:val="auto"/>
                </w:rPr>
                <w:t>户口所在地</w:t>
              </w:r>
            </w:ins>
            <w:del w:id="32" w:author="沈 佳磊" w:date="2023-08-09T15:09:00Z">
              <w:r w:rsidDel="00F7383A">
                <w:rPr>
                  <w:rFonts w:hAnsi="宋体" w:hint="eastAsia"/>
                  <w:color w:val="auto"/>
                </w:rPr>
                <w:delText>户口所在地</w:delText>
              </w:r>
            </w:del>
          </w:p>
        </w:tc>
        <w:tc>
          <w:tcPr>
            <w:tcW w:w="2019" w:type="dxa"/>
            <w:vAlign w:val="center"/>
            <w:tcPrChange w:id="33" w:author="沈 佳磊" w:date="2023-08-09T15:24:00Z">
              <w:tcPr>
                <w:tcW w:w="2019" w:type="dxa"/>
                <w:vAlign w:val="center"/>
              </w:tcPr>
            </w:tcPrChange>
          </w:tcPr>
          <w:p w14:paraId="6038CFEA" w14:textId="0769365C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ins w:id="34" w:author="沈 佳磊" w:date="2023-08-09T15:09:00Z">
              <w:r>
                <w:rPr>
                  <w:rFonts w:hAnsi="宋体" w:hint="eastAsia"/>
                  <w:color w:val="auto"/>
                </w:rPr>
                <w:t>浙江杭州萧山</w:t>
              </w:r>
            </w:ins>
          </w:p>
        </w:tc>
        <w:tc>
          <w:tcPr>
            <w:tcW w:w="1689" w:type="dxa"/>
            <w:gridSpan w:val="2"/>
            <w:vMerge/>
            <w:vAlign w:val="center"/>
            <w:tcPrChange w:id="35" w:author="沈 佳磊" w:date="2023-08-09T15:24:00Z">
              <w:tcPr>
                <w:tcW w:w="1689" w:type="dxa"/>
                <w:gridSpan w:val="2"/>
                <w:vMerge/>
                <w:vAlign w:val="center"/>
              </w:tcPr>
            </w:tcPrChange>
          </w:tcPr>
          <w:p w14:paraId="7E8D3466" w14:textId="77777777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</w:p>
        </w:tc>
      </w:tr>
      <w:tr w:rsidR="00AE068D" w14:paraId="7F0E2BF7" w14:textId="77777777" w:rsidTr="005020B4">
        <w:trPr>
          <w:gridAfter w:val="1"/>
          <w:wAfter w:w="8" w:type="dxa"/>
          <w:trHeight w:hRule="exact" w:val="454"/>
          <w:trPrChange w:id="36" w:author="沈 佳磊" w:date="2023-08-09T15:24:00Z">
            <w:trPr>
              <w:gridAfter w:val="1"/>
              <w:wAfter w:w="8" w:type="dxa"/>
              <w:trHeight w:hRule="exact" w:val="454"/>
            </w:trPr>
          </w:trPrChange>
        </w:trPr>
        <w:tc>
          <w:tcPr>
            <w:tcW w:w="2827" w:type="dxa"/>
            <w:gridSpan w:val="3"/>
            <w:vAlign w:val="center"/>
            <w:tcPrChange w:id="37" w:author="沈 佳磊" w:date="2023-08-09T15:24:00Z">
              <w:tcPr>
                <w:tcW w:w="2954" w:type="dxa"/>
                <w:gridSpan w:val="3"/>
                <w:vAlign w:val="center"/>
              </w:tcPr>
            </w:tcPrChange>
          </w:tcPr>
          <w:p w14:paraId="0C5BB26C" w14:textId="77777777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r>
              <w:rPr>
                <w:rFonts w:hAnsi="宋体"/>
                <w:color w:val="auto"/>
              </w:rPr>
              <w:t>政治面貌</w:t>
            </w:r>
          </w:p>
        </w:tc>
        <w:tc>
          <w:tcPr>
            <w:tcW w:w="1505" w:type="dxa"/>
            <w:vAlign w:val="center"/>
            <w:tcPrChange w:id="38" w:author="沈 佳磊" w:date="2023-08-09T15:24:00Z">
              <w:tcPr>
                <w:tcW w:w="1378" w:type="dxa"/>
                <w:vAlign w:val="center"/>
              </w:tcPr>
            </w:tcPrChange>
          </w:tcPr>
          <w:p w14:paraId="34D885BE" w14:textId="6A570F0F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ins w:id="39" w:author="沈 佳磊" w:date="2023-08-09T15:09:00Z">
              <w:r>
                <w:rPr>
                  <w:rFonts w:hAnsi="宋体" w:hint="eastAsia"/>
                  <w:color w:val="auto"/>
                </w:rPr>
                <w:t>群众</w:t>
              </w:r>
            </w:ins>
          </w:p>
        </w:tc>
        <w:tc>
          <w:tcPr>
            <w:tcW w:w="1741" w:type="dxa"/>
            <w:vAlign w:val="center"/>
            <w:tcPrChange w:id="40" w:author="沈 佳磊" w:date="2023-08-09T15:24:00Z">
              <w:tcPr>
                <w:tcW w:w="1741" w:type="dxa"/>
                <w:vAlign w:val="center"/>
              </w:tcPr>
            </w:tcPrChange>
          </w:tcPr>
          <w:p w14:paraId="718F9FD0" w14:textId="45BEE22B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ins w:id="41" w:author="沈 佳磊" w:date="2023-08-09T15:09:00Z">
              <w:r>
                <w:rPr>
                  <w:rFonts w:hAnsi="宋体" w:hint="eastAsia"/>
                  <w:color w:val="auto"/>
                </w:rPr>
                <w:t>最高学历、学位</w:t>
              </w:r>
            </w:ins>
            <w:del w:id="42" w:author="沈 佳磊" w:date="2023-08-09T15:09:00Z">
              <w:r w:rsidDel="00F7383A">
                <w:rPr>
                  <w:rFonts w:hAnsi="宋体" w:hint="eastAsia"/>
                  <w:color w:val="auto"/>
                </w:rPr>
                <w:delText>最高学历、学位</w:delText>
              </w:r>
            </w:del>
          </w:p>
        </w:tc>
        <w:tc>
          <w:tcPr>
            <w:tcW w:w="2019" w:type="dxa"/>
            <w:vAlign w:val="center"/>
            <w:tcPrChange w:id="43" w:author="沈 佳磊" w:date="2023-08-09T15:24:00Z">
              <w:tcPr>
                <w:tcW w:w="2019" w:type="dxa"/>
                <w:vAlign w:val="center"/>
              </w:tcPr>
            </w:tcPrChange>
          </w:tcPr>
          <w:p w14:paraId="2DF2EDF1" w14:textId="46F778B7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ins w:id="44" w:author="沈 佳磊" w:date="2023-08-09T15:09:00Z">
              <w:r>
                <w:rPr>
                  <w:rFonts w:hAnsi="宋体" w:hint="eastAsia"/>
                  <w:color w:val="auto"/>
                </w:rPr>
                <w:t>硕士研究生</w:t>
              </w:r>
            </w:ins>
          </w:p>
        </w:tc>
        <w:tc>
          <w:tcPr>
            <w:tcW w:w="1689" w:type="dxa"/>
            <w:gridSpan w:val="2"/>
            <w:vMerge/>
            <w:vAlign w:val="center"/>
            <w:tcPrChange w:id="45" w:author="沈 佳磊" w:date="2023-08-09T15:24:00Z">
              <w:tcPr>
                <w:tcW w:w="1689" w:type="dxa"/>
                <w:gridSpan w:val="2"/>
                <w:vMerge/>
                <w:vAlign w:val="center"/>
              </w:tcPr>
            </w:tcPrChange>
          </w:tcPr>
          <w:p w14:paraId="5B9F084C" w14:textId="77777777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</w:p>
        </w:tc>
      </w:tr>
      <w:tr w:rsidR="00AE068D" w14:paraId="060F4549" w14:textId="77777777" w:rsidTr="005020B4">
        <w:trPr>
          <w:gridAfter w:val="1"/>
          <w:wAfter w:w="8" w:type="dxa"/>
          <w:trHeight w:hRule="exact" w:val="454"/>
          <w:trPrChange w:id="46" w:author="沈 佳磊" w:date="2023-08-09T15:24:00Z">
            <w:trPr>
              <w:gridAfter w:val="1"/>
              <w:wAfter w:w="8" w:type="dxa"/>
              <w:trHeight w:hRule="exact" w:val="454"/>
            </w:trPr>
          </w:trPrChange>
        </w:trPr>
        <w:tc>
          <w:tcPr>
            <w:tcW w:w="2827" w:type="dxa"/>
            <w:gridSpan w:val="3"/>
            <w:vAlign w:val="center"/>
            <w:tcPrChange w:id="47" w:author="沈 佳磊" w:date="2023-08-09T15:24:00Z">
              <w:tcPr>
                <w:tcW w:w="2954" w:type="dxa"/>
                <w:gridSpan w:val="3"/>
                <w:vAlign w:val="center"/>
              </w:tcPr>
            </w:tcPrChange>
          </w:tcPr>
          <w:p w14:paraId="5DB99332" w14:textId="77777777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r>
              <w:rPr>
                <w:rFonts w:hAnsi="宋体" w:hint="eastAsia"/>
                <w:color w:val="auto"/>
              </w:rPr>
              <w:t>职称</w:t>
            </w:r>
            <w:r>
              <w:rPr>
                <w:rFonts w:hAnsi="宋体" w:hint="eastAsia"/>
                <w:color w:val="auto"/>
              </w:rPr>
              <w:t>/</w:t>
            </w:r>
            <w:r>
              <w:rPr>
                <w:rFonts w:hAnsi="宋体"/>
                <w:color w:val="auto"/>
              </w:rPr>
              <w:t>职务</w:t>
            </w:r>
          </w:p>
        </w:tc>
        <w:tc>
          <w:tcPr>
            <w:tcW w:w="1505" w:type="dxa"/>
            <w:vAlign w:val="center"/>
            <w:tcPrChange w:id="48" w:author="沈 佳磊" w:date="2023-08-09T15:24:00Z">
              <w:tcPr>
                <w:tcW w:w="1378" w:type="dxa"/>
                <w:vAlign w:val="center"/>
              </w:tcPr>
            </w:tcPrChange>
          </w:tcPr>
          <w:p w14:paraId="3350D7BB" w14:textId="1EDEF04E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ins w:id="49" w:author="沈 佳磊" w:date="2023-08-09T15:09:00Z">
              <w:r>
                <w:rPr>
                  <w:rFonts w:hAnsi="宋体" w:hint="eastAsia"/>
                  <w:color w:val="auto"/>
                </w:rPr>
                <w:t>讲师</w:t>
              </w:r>
              <w:r>
                <w:rPr>
                  <w:rFonts w:hAnsi="宋体" w:hint="eastAsia"/>
                  <w:color w:val="auto"/>
                </w:rPr>
                <w:t>-9</w:t>
              </w:r>
              <w:r>
                <w:rPr>
                  <w:rFonts w:hAnsi="宋体" w:hint="eastAsia"/>
                  <w:color w:val="auto"/>
                </w:rPr>
                <w:t>月可定级</w:t>
              </w:r>
            </w:ins>
          </w:p>
        </w:tc>
        <w:tc>
          <w:tcPr>
            <w:tcW w:w="1741" w:type="dxa"/>
            <w:vAlign w:val="center"/>
            <w:tcPrChange w:id="50" w:author="沈 佳磊" w:date="2023-08-09T15:24:00Z">
              <w:tcPr>
                <w:tcW w:w="1741" w:type="dxa"/>
                <w:vAlign w:val="center"/>
              </w:tcPr>
            </w:tcPrChange>
          </w:tcPr>
          <w:p w14:paraId="3F70F05C" w14:textId="7824EB03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ins w:id="51" w:author="沈 佳磊" w:date="2023-08-09T15:09:00Z">
              <w:r>
                <w:rPr>
                  <w:rFonts w:hAnsi="宋体" w:hint="eastAsia"/>
                  <w:color w:val="auto"/>
                </w:rPr>
                <w:t>毕业院校</w:t>
              </w:r>
            </w:ins>
            <w:del w:id="52" w:author="沈 佳磊" w:date="2023-08-09T15:09:00Z">
              <w:r w:rsidDel="00F7383A">
                <w:rPr>
                  <w:rFonts w:hAnsi="宋体" w:hint="eastAsia"/>
                  <w:color w:val="auto"/>
                </w:rPr>
                <w:delText>毕业院校</w:delText>
              </w:r>
            </w:del>
          </w:p>
        </w:tc>
        <w:tc>
          <w:tcPr>
            <w:tcW w:w="2019" w:type="dxa"/>
            <w:vAlign w:val="center"/>
            <w:tcPrChange w:id="53" w:author="沈 佳磊" w:date="2023-08-09T15:24:00Z">
              <w:tcPr>
                <w:tcW w:w="2019" w:type="dxa"/>
                <w:vAlign w:val="center"/>
              </w:tcPr>
            </w:tcPrChange>
          </w:tcPr>
          <w:p w14:paraId="6AC1C193" w14:textId="3B58D3DE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ins w:id="54" w:author="沈 佳磊" w:date="2023-08-09T15:09:00Z">
              <w:r>
                <w:rPr>
                  <w:rFonts w:hAnsi="宋体" w:hint="eastAsia"/>
                  <w:color w:val="auto"/>
                </w:rPr>
                <w:t>香港浸会大学</w:t>
              </w:r>
            </w:ins>
          </w:p>
        </w:tc>
        <w:tc>
          <w:tcPr>
            <w:tcW w:w="1689" w:type="dxa"/>
            <w:gridSpan w:val="2"/>
            <w:vMerge/>
            <w:vAlign w:val="center"/>
            <w:tcPrChange w:id="55" w:author="沈 佳磊" w:date="2023-08-09T15:24:00Z">
              <w:tcPr>
                <w:tcW w:w="1689" w:type="dxa"/>
                <w:gridSpan w:val="2"/>
                <w:vMerge/>
                <w:vAlign w:val="center"/>
              </w:tcPr>
            </w:tcPrChange>
          </w:tcPr>
          <w:p w14:paraId="262C2189" w14:textId="77777777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</w:p>
        </w:tc>
      </w:tr>
      <w:tr w:rsidR="00AE068D" w14:paraId="6636101C" w14:textId="77777777" w:rsidTr="005020B4">
        <w:trPr>
          <w:gridAfter w:val="1"/>
          <w:wAfter w:w="8" w:type="dxa"/>
          <w:trHeight w:hRule="exact" w:val="454"/>
          <w:trPrChange w:id="56" w:author="沈 佳磊" w:date="2023-08-09T15:24:00Z">
            <w:trPr>
              <w:gridAfter w:val="1"/>
              <w:wAfter w:w="8" w:type="dxa"/>
              <w:trHeight w:hRule="exact" w:val="454"/>
            </w:trPr>
          </w:trPrChange>
        </w:trPr>
        <w:tc>
          <w:tcPr>
            <w:tcW w:w="2827" w:type="dxa"/>
            <w:gridSpan w:val="3"/>
            <w:vAlign w:val="center"/>
            <w:tcPrChange w:id="57" w:author="沈 佳磊" w:date="2023-08-09T15:24:00Z">
              <w:tcPr>
                <w:tcW w:w="2954" w:type="dxa"/>
                <w:gridSpan w:val="3"/>
                <w:vAlign w:val="center"/>
              </w:tcPr>
            </w:tcPrChange>
          </w:tcPr>
          <w:p w14:paraId="12E1C40F" w14:textId="77777777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r>
              <w:rPr>
                <w:rFonts w:hAnsi="宋体" w:hint="eastAsia"/>
                <w:color w:val="auto"/>
              </w:rPr>
              <w:t>现工作</w:t>
            </w:r>
            <w:r>
              <w:rPr>
                <w:rFonts w:hAnsi="宋体"/>
                <w:color w:val="auto"/>
              </w:rPr>
              <w:t>单位</w:t>
            </w:r>
          </w:p>
        </w:tc>
        <w:tc>
          <w:tcPr>
            <w:tcW w:w="6954" w:type="dxa"/>
            <w:gridSpan w:val="5"/>
            <w:vAlign w:val="center"/>
            <w:tcPrChange w:id="58" w:author="沈 佳磊" w:date="2023-08-09T15:24:00Z">
              <w:tcPr>
                <w:tcW w:w="6827" w:type="dxa"/>
                <w:gridSpan w:val="5"/>
                <w:vAlign w:val="center"/>
              </w:tcPr>
            </w:tcPrChange>
          </w:tcPr>
          <w:p w14:paraId="7A2B3250" w14:textId="59C4B633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ins w:id="59" w:author="沈 佳磊" w:date="2023-08-09T15:09:00Z">
              <w:r>
                <w:rPr>
                  <w:rFonts w:hint="eastAsia"/>
                </w:rPr>
                <w:t>中国计量大学现代科技学院</w:t>
              </w:r>
            </w:ins>
          </w:p>
        </w:tc>
      </w:tr>
      <w:tr w:rsidR="00AE068D" w14:paraId="1265250F" w14:textId="77777777" w:rsidTr="005020B4">
        <w:trPr>
          <w:gridAfter w:val="1"/>
          <w:wAfter w:w="8" w:type="dxa"/>
          <w:trHeight w:hRule="exact" w:val="454"/>
          <w:trPrChange w:id="60" w:author="沈 佳磊" w:date="2023-08-09T15:24:00Z">
            <w:trPr>
              <w:gridAfter w:val="1"/>
              <w:wAfter w:w="8" w:type="dxa"/>
              <w:trHeight w:hRule="exact" w:val="454"/>
            </w:trPr>
          </w:trPrChange>
        </w:trPr>
        <w:tc>
          <w:tcPr>
            <w:tcW w:w="2827" w:type="dxa"/>
            <w:gridSpan w:val="3"/>
            <w:vAlign w:val="center"/>
            <w:tcPrChange w:id="61" w:author="沈 佳磊" w:date="2023-08-09T15:24:00Z">
              <w:tcPr>
                <w:tcW w:w="2954" w:type="dxa"/>
                <w:gridSpan w:val="3"/>
                <w:vAlign w:val="center"/>
              </w:tcPr>
            </w:tcPrChange>
          </w:tcPr>
          <w:p w14:paraId="4314F57D" w14:textId="77777777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r>
              <w:rPr>
                <w:rFonts w:hAnsi="宋体" w:hint="eastAsia"/>
                <w:color w:val="auto"/>
              </w:rPr>
              <w:t>申请岗位名称</w:t>
            </w:r>
          </w:p>
        </w:tc>
        <w:tc>
          <w:tcPr>
            <w:tcW w:w="6954" w:type="dxa"/>
            <w:gridSpan w:val="5"/>
            <w:vAlign w:val="center"/>
            <w:tcPrChange w:id="62" w:author="沈 佳磊" w:date="2023-08-09T15:24:00Z">
              <w:tcPr>
                <w:tcW w:w="6827" w:type="dxa"/>
                <w:gridSpan w:val="5"/>
                <w:vAlign w:val="center"/>
              </w:tcPr>
            </w:tcPrChange>
          </w:tcPr>
          <w:p w14:paraId="161A84CB" w14:textId="5F4A7ABF" w:rsidR="00AE068D" w:rsidRDefault="00976E49" w:rsidP="00AE068D">
            <w:pPr>
              <w:jc w:val="center"/>
              <w:rPr>
                <w:rFonts w:hAnsi="宋体"/>
                <w:color w:val="auto"/>
              </w:rPr>
            </w:pPr>
            <w:ins w:id="63" w:author="沈 佳磊" w:date="2023-08-09T15:50:00Z">
              <w:r w:rsidRPr="00976E49">
                <w:rPr>
                  <w:rFonts w:hAnsi="宋体" w:hint="eastAsia"/>
                  <w:color w:val="auto"/>
                </w:rPr>
                <w:t>信息化管理</w:t>
              </w:r>
            </w:ins>
          </w:p>
        </w:tc>
      </w:tr>
      <w:tr w:rsidR="00AE068D" w14:paraId="3E18B3F9" w14:textId="77777777" w:rsidTr="005020B4">
        <w:trPr>
          <w:gridAfter w:val="1"/>
          <w:wAfter w:w="8" w:type="dxa"/>
          <w:cantSplit/>
          <w:trHeight w:hRule="exact" w:val="454"/>
          <w:trPrChange w:id="64" w:author="沈 佳磊" w:date="2023-08-09T15:24:00Z">
            <w:trPr>
              <w:gridAfter w:val="1"/>
              <w:wAfter w:w="8" w:type="dxa"/>
              <w:cantSplit/>
              <w:trHeight w:hRule="exact" w:val="454"/>
            </w:trPr>
          </w:trPrChange>
        </w:trPr>
        <w:tc>
          <w:tcPr>
            <w:tcW w:w="2827" w:type="dxa"/>
            <w:gridSpan w:val="3"/>
            <w:vAlign w:val="center"/>
            <w:tcPrChange w:id="65" w:author="沈 佳磊" w:date="2023-08-09T15:24:00Z">
              <w:tcPr>
                <w:tcW w:w="2954" w:type="dxa"/>
                <w:gridSpan w:val="3"/>
                <w:vAlign w:val="center"/>
              </w:tcPr>
            </w:tcPrChange>
          </w:tcPr>
          <w:p w14:paraId="4D4B6499" w14:textId="77777777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r>
              <w:rPr>
                <w:rFonts w:hAnsi="宋体" w:hint="eastAsia"/>
                <w:color w:val="auto"/>
              </w:rPr>
              <w:t>身份证号</w:t>
            </w:r>
          </w:p>
        </w:tc>
        <w:tc>
          <w:tcPr>
            <w:tcW w:w="6954" w:type="dxa"/>
            <w:gridSpan w:val="5"/>
            <w:vAlign w:val="center"/>
            <w:tcPrChange w:id="66" w:author="沈 佳磊" w:date="2023-08-09T15:24:00Z">
              <w:tcPr>
                <w:tcW w:w="6827" w:type="dxa"/>
                <w:gridSpan w:val="5"/>
                <w:vAlign w:val="center"/>
              </w:tcPr>
            </w:tcPrChange>
          </w:tcPr>
          <w:p w14:paraId="605F2B9B" w14:textId="6A8EB876" w:rsidR="00AE068D" w:rsidRDefault="00AE068D" w:rsidP="00AE068D">
            <w:pPr>
              <w:rPr>
                <w:rFonts w:hAnsi="宋体"/>
                <w:color w:val="auto"/>
              </w:rPr>
            </w:pPr>
            <w:ins w:id="67" w:author="沈 佳磊" w:date="2023-08-09T15:09:00Z">
              <w:r>
                <w:rPr>
                  <w:rFonts w:hAnsi="宋体" w:hint="eastAsia"/>
                  <w:color w:val="auto"/>
                </w:rPr>
                <w:t>3</w:t>
              </w:r>
              <w:r>
                <w:rPr>
                  <w:rFonts w:hAnsi="宋体"/>
                  <w:color w:val="auto"/>
                </w:rPr>
                <w:t>39005199303036835</w:t>
              </w:r>
            </w:ins>
          </w:p>
        </w:tc>
      </w:tr>
      <w:tr w:rsidR="00AE068D" w14:paraId="6D37DD92" w14:textId="77777777" w:rsidTr="005020B4">
        <w:trPr>
          <w:gridAfter w:val="1"/>
          <w:wAfter w:w="8" w:type="dxa"/>
          <w:cantSplit/>
          <w:trHeight w:hRule="exact" w:val="454"/>
          <w:trPrChange w:id="68" w:author="沈 佳磊" w:date="2023-08-09T15:24:00Z">
            <w:trPr>
              <w:gridAfter w:val="1"/>
              <w:wAfter w:w="8" w:type="dxa"/>
              <w:cantSplit/>
              <w:trHeight w:hRule="exact" w:val="454"/>
            </w:trPr>
          </w:trPrChange>
        </w:trPr>
        <w:tc>
          <w:tcPr>
            <w:tcW w:w="2827" w:type="dxa"/>
            <w:gridSpan w:val="3"/>
            <w:vAlign w:val="center"/>
            <w:tcPrChange w:id="69" w:author="沈 佳磊" w:date="2023-08-09T15:24:00Z">
              <w:tcPr>
                <w:tcW w:w="2954" w:type="dxa"/>
                <w:gridSpan w:val="3"/>
                <w:vAlign w:val="center"/>
              </w:tcPr>
            </w:tcPrChange>
          </w:tcPr>
          <w:p w14:paraId="54BD290E" w14:textId="77777777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r>
              <w:rPr>
                <w:rFonts w:hAnsi="宋体"/>
                <w:color w:val="auto"/>
              </w:rPr>
              <w:t>联系方式</w:t>
            </w:r>
          </w:p>
        </w:tc>
        <w:tc>
          <w:tcPr>
            <w:tcW w:w="6954" w:type="dxa"/>
            <w:gridSpan w:val="5"/>
            <w:vAlign w:val="center"/>
            <w:tcPrChange w:id="70" w:author="沈 佳磊" w:date="2023-08-09T15:24:00Z">
              <w:tcPr>
                <w:tcW w:w="6827" w:type="dxa"/>
                <w:gridSpan w:val="5"/>
                <w:vAlign w:val="center"/>
              </w:tcPr>
            </w:tcPrChange>
          </w:tcPr>
          <w:p w14:paraId="77DCD081" w14:textId="40075333" w:rsidR="00AE068D" w:rsidRDefault="00AE068D" w:rsidP="00AE068D">
            <w:pPr>
              <w:rPr>
                <w:rFonts w:hAnsi="宋体"/>
                <w:color w:val="auto"/>
              </w:rPr>
            </w:pPr>
            <w:ins w:id="71" w:author="沈 佳磊" w:date="2023-08-09T15:09:00Z">
              <w:r>
                <w:rPr>
                  <w:rFonts w:hAnsi="宋体" w:hint="eastAsia"/>
                  <w:color w:val="auto"/>
                </w:rPr>
                <w:t>手机号：</w:t>
              </w:r>
              <w:r>
                <w:rPr>
                  <w:rFonts w:hAnsi="宋体" w:hint="eastAsia"/>
                  <w:color w:val="auto"/>
                </w:rPr>
                <w:t xml:space="preserve">   </w:t>
              </w:r>
              <w:r>
                <w:rPr>
                  <w:rFonts w:hAnsi="宋体"/>
                  <w:color w:val="auto"/>
                </w:rPr>
                <w:t>15669988693</w:t>
              </w:r>
              <w:r>
                <w:rPr>
                  <w:rFonts w:hAnsi="宋体" w:hint="eastAsia"/>
                  <w:color w:val="auto"/>
                </w:rPr>
                <w:t xml:space="preserve">          </w:t>
              </w:r>
              <w:r>
                <w:rPr>
                  <w:rFonts w:hAnsi="宋体" w:hint="eastAsia"/>
                  <w:color w:val="auto"/>
                </w:rPr>
                <w:t>邮箱：</w:t>
              </w:r>
              <w:r>
                <w:rPr>
                  <w:rFonts w:hAnsi="宋体" w:hint="eastAsia"/>
                  <w:color w:val="auto"/>
                </w:rPr>
                <w:t>6</w:t>
              </w:r>
              <w:r>
                <w:rPr>
                  <w:rFonts w:hAnsi="宋体"/>
                  <w:color w:val="auto"/>
                </w:rPr>
                <w:t>94508059@</w:t>
              </w:r>
              <w:r>
                <w:rPr>
                  <w:rFonts w:hAnsi="宋体" w:hint="eastAsia"/>
                  <w:color w:val="auto"/>
                </w:rPr>
                <w:t>qq</w:t>
              </w:r>
              <w:r>
                <w:rPr>
                  <w:rFonts w:hAnsi="宋体"/>
                  <w:color w:val="auto"/>
                </w:rPr>
                <w:t>.com</w:t>
              </w:r>
            </w:ins>
            <w:del w:id="72" w:author="沈 佳磊" w:date="2023-08-09T15:09:00Z">
              <w:r w:rsidDel="00F7383A">
                <w:rPr>
                  <w:rFonts w:hAnsi="宋体" w:hint="eastAsia"/>
                  <w:color w:val="auto"/>
                </w:rPr>
                <w:delText>手机号：</w:delText>
              </w:r>
              <w:r w:rsidDel="00F7383A">
                <w:rPr>
                  <w:rFonts w:hAnsi="宋体" w:hint="eastAsia"/>
                  <w:color w:val="auto"/>
                </w:rPr>
                <w:delText xml:space="preserve">                      </w:delText>
              </w:r>
              <w:r w:rsidDel="00F7383A">
                <w:rPr>
                  <w:rFonts w:hAnsi="宋体" w:hint="eastAsia"/>
                  <w:color w:val="auto"/>
                </w:rPr>
                <w:delText>邮箱：</w:delText>
              </w:r>
            </w:del>
          </w:p>
        </w:tc>
      </w:tr>
      <w:tr w:rsidR="00AE068D" w14:paraId="3B3BD569" w14:textId="77777777" w:rsidTr="005020B4">
        <w:trPr>
          <w:gridAfter w:val="1"/>
          <w:wAfter w:w="8" w:type="dxa"/>
          <w:cantSplit/>
          <w:trHeight w:hRule="exact" w:val="624"/>
          <w:trPrChange w:id="73" w:author="沈 佳磊" w:date="2023-08-09T15:24:00Z">
            <w:trPr>
              <w:gridAfter w:val="1"/>
              <w:wAfter w:w="8" w:type="dxa"/>
              <w:cantSplit/>
              <w:trHeight w:hRule="exact" w:val="624"/>
            </w:trPr>
          </w:trPrChange>
        </w:trPr>
        <w:tc>
          <w:tcPr>
            <w:tcW w:w="892" w:type="dxa"/>
            <w:vMerge w:val="restart"/>
            <w:textDirection w:val="tbRlV"/>
            <w:vAlign w:val="center"/>
            <w:tcPrChange w:id="74" w:author="沈 佳磊" w:date="2023-08-09T15:24:00Z">
              <w:tcPr>
                <w:tcW w:w="892" w:type="dxa"/>
                <w:vMerge w:val="restart"/>
                <w:textDirection w:val="tbRlV"/>
                <w:vAlign w:val="center"/>
              </w:tcPr>
            </w:tcPrChange>
          </w:tcPr>
          <w:p w14:paraId="1D13A554" w14:textId="77777777" w:rsidR="00AE068D" w:rsidRDefault="00AE068D" w:rsidP="00AE068D">
            <w:pPr>
              <w:jc w:val="center"/>
              <w:rPr>
                <w:ins w:id="75" w:author="沈 佳磊" w:date="2023-08-09T15:09:00Z"/>
                <w:rFonts w:hAnsi="宋体"/>
                <w:color w:val="auto"/>
              </w:rPr>
            </w:pPr>
            <w:ins w:id="76" w:author="沈 佳磊" w:date="2023-08-09T15:09:00Z">
              <w:r>
                <w:rPr>
                  <w:rFonts w:hAnsi="宋体" w:hint="eastAsia"/>
                  <w:color w:val="auto"/>
                </w:rPr>
                <w:t>教育经历</w:t>
              </w:r>
            </w:ins>
          </w:p>
          <w:p w14:paraId="15BA5A50" w14:textId="77777777" w:rsidR="00AE068D" w:rsidRDefault="00AE068D" w:rsidP="00AE068D">
            <w:pPr>
              <w:jc w:val="center"/>
              <w:rPr>
                <w:ins w:id="77" w:author="沈 佳磊" w:date="2023-08-09T15:09:00Z"/>
                <w:rFonts w:hAnsi="宋体"/>
                <w:color w:val="auto"/>
              </w:rPr>
            </w:pPr>
            <w:ins w:id="78" w:author="沈 佳磊" w:date="2023-08-09T15:09:00Z">
              <w:r>
                <w:rPr>
                  <w:rFonts w:hAnsi="宋体"/>
                  <w:color w:val="auto"/>
                </w:rPr>
                <w:t>（从高中填起）</w:t>
              </w:r>
            </w:ins>
          </w:p>
          <w:p w14:paraId="133C1BDC" w14:textId="79F53424" w:rsidR="00AE068D" w:rsidDel="001824A5" w:rsidRDefault="00AE068D" w:rsidP="00AE068D">
            <w:pPr>
              <w:jc w:val="center"/>
              <w:rPr>
                <w:del w:id="79" w:author="沈 佳磊" w:date="2023-08-09T15:09:00Z"/>
                <w:rFonts w:hAnsi="宋体"/>
                <w:color w:val="auto"/>
              </w:rPr>
            </w:pPr>
            <w:del w:id="80" w:author="沈 佳磊" w:date="2023-08-09T15:09:00Z">
              <w:r w:rsidDel="001824A5">
                <w:rPr>
                  <w:rFonts w:hAnsi="宋体" w:hint="eastAsia"/>
                  <w:color w:val="auto"/>
                </w:rPr>
                <w:delText>教育经历</w:delText>
              </w:r>
            </w:del>
          </w:p>
          <w:p w14:paraId="0405771B" w14:textId="3D7DC5A2" w:rsidR="00AE068D" w:rsidDel="001824A5" w:rsidRDefault="00AE068D" w:rsidP="00AE068D">
            <w:pPr>
              <w:jc w:val="center"/>
              <w:rPr>
                <w:del w:id="81" w:author="沈 佳磊" w:date="2023-08-09T15:09:00Z"/>
                <w:rFonts w:hAnsi="宋体"/>
                <w:color w:val="auto"/>
              </w:rPr>
            </w:pPr>
            <w:del w:id="82" w:author="沈 佳磊" w:date="2023-08-09T15:09:00Z">
              <w:r w:rsidDel="001824A5">
                <w:rPr>
                  <w:rFonts w:hAnsi="宋体"/>
                  <w:color w:val="auto"/>
                </w:rPr>
                <w:delText>（从高中填起）</w:delText>
              </w:r>
            </w:del>
          </w:p>
          <w:p w14:paraId="60B6F26A" w14:textId="77777777" w:rsidR="00AE068D" w:rsidRDefault="00AE068D" w:rsidP="00AE068D">
            <w:pPr>
              <w:rPr>
                <w:rFonts w:hAnsi="宋体"/>
                <w:color w:val="auto"/>
              </w:rPr>
            </w:pPr>
          </w:p>
        </w:tc>
        <w:tc>
          <w:tcPr>
            <w:tcW w:w="1935" w:type="dxa"/>
            <w:gridSpan w:val="2"/>
            <w:vAlign w:val="center"/>
            <w:tcPrChange w:id="83" w:author="沈 佳磊" w:date="2023-08-09T15:24:00Z">
              <w:tcPr>
                <w:tcW w:w="2062" w:type="dxa"/>
                <w:gridSpan w:val="2"/>
                <w:vAlign w:val="center"/>
              </w:tcPr>
            </w:tcPrChange>
          </w:tcPr>
          <w:p w14:paraId="657EC1C5" w14:textId="0BBA18CA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ins w:id="84" w:author="沈 佳磊" w:date="2023-08-09T15:09:00Z">
              <w:r>
                <w:rPr>
                  <w:rFonts w:hAnsi="宋体"/>
                  <w:color w:val="auto"/>
                </w:rPr>
                <w:t>起止时间</w:t>
              </w:r>
            </w:ins>
            <w:del w:id="85" w:author="沈 佳磊" w:date="2023-08-09T15:09:00Z">
              <w:r w:rsidDel="001824A5">
                <w:rPr>
                  <w:rFonts w:hAnsi="宋体"/>
                  <w:color w:val="auto"/>
                </w:rPr>
                <w:delText>起止时间</w:delText>
              </w:r>
            </w:del>
          </w:p>
        </w:tc>
        <w:tc>
          <w:tcPr>
            <w:tcW w:w="3246" w:type="dxa"/>
            <w:gridSpan w:val="2"/>
            <w:vAlign w:val="center"/>
            <w:tcPrChange w:id="86" w:author="沈 佳磊" w:date="2023-08-09T15:24:00Z">
              <w:tcPr>
                <w:tcW w:w="3119" w:type="dxa"/>
                <w:gridSpan w:val="2"/>
                <w:vAlign w:val="center"/>
              </w:tcPr>
            </w:tcPrChange>
          </w:tcPr>
          <w:p w14:paraId="4ADC86AC" w14:textId="5D9C6081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ins w:id="87" w:author="沈 佳磊" w:date="2023-08-09T15:09:00Z">
              <w:r>
                <w:rPr>
                  <w:rFonts w:hAnsi="宋体"/>
                  <w:color w:val="auto"/>
                </w:rPr>
                <w:t>学校名称</w:t>
              </w:r>
            </w:ins>
            <w:del w:id="88" w:author="沈 佳磊" w:date="2023-08-09T15:09:00Z">
              <w:r w:rsidDel="001824A5">
                <w:rPr>
                  <w:rFonts w:hAnsi="宋体"/>
                  <w:color w:val="auto"/>
                </w:rPr>
                <w:delText>学校名称</w:delText>
              </w:r>
            </w:del>
          </w:p>
        </w:tc>
        <w:tc>
          <w:tcPr>
            <w:tcW w:w="2257" w:type="dxa"/>
            <w:gridSpan w:val="2"/>
            <w:vAlign w:val="center"/>
            <w:tcPrChange w:id="89" w:author="沈 佳磊" w:date="2023-08-09T15:24:00Z">
              <w:tcPr>
                <w:tcW w:w="2257" w:type="dxa"/>
                <w:gridSpan w:val="2"/>
                <w:vAlign w:val="center"/>
              </w:tcPr>
            </w:tcPrChange>
          </w:tcPr>
          <w:p w14:paraId="092741BD" w14:textId="502E573C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ins w:id="90" w:author="沈 佳磊" w:date="2023-08-09T15:09:00Z">
              <w:r>
                <w:rPr>
                  <w:rFonts w:hAnsi="宋体"/>
                  <w:color w:val="auto"/>
                </w:rPr>
                <w:t>专业</w:t>
              </w:r>
            </w:ins>
            <w:del w:id="91" w:author="沈 佳磊" w:date="2023-08-09T15:09:00Z">
              <w:r w:rsidDel="001824A5">
                <w:rPr>
                  <w:rFonts w:hAnsi="宋体"/>
                  <w:color w:val="auto"/>
                </w:rPr>
                <w:delText>专业</w:delText>
              </w:r>
            </w:del>
          </w:p>
        </w:tc>
        <w:tc>
          <w:tcPr>
            <w:tcW w:w="1451" w:type="dxa"/>
            <w:vAlign w:val="center"/>
            <w:tcPrChange w:id="92" w:author="沈 佳磊" w:date="2023-08-09T15:24:00Z">
              <w:tcPr>
                <w:tcW w:w="1451" w:type="dxa"/>
                <w:vAlign w:val="center"/>
              </w:tcPr>
            </w:tcPrChange>
          </w:tcPr>
          <w:p w14:paraId="4211AD8D" w14:textId="1F6C9E89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ins w:id="93" w:author="沈 佳磊" w:date="2023-08-09T15:09:00Z">
              <w:r>
                <w:rPr>
                  <w:rFonts w:hAnsi="宋体"/>
                  <w:color w:val="auto"/>
                </w:rPr>
                <w:t>获</w:t>
              </w:r>
              <w:r>
                <w:rPr>
                  <w:rFonts w:hAnsi="宋体" w:hint="eastAsia"/>
                  <w:color w:val="auto"/>
                </w:rPr>
                <w:t>学历、</w:t>
              </w:r>
              <w:r>
                <w:rPr>
                  <w:rFonts w:hAnsi="宋体"/>
                  <w:color w:val="auto"/>
                </w:rPr>
                <w:t>学位情况</w:t>
              </w:r>
            </w:ins>
            <w:del w:id="94" w:author="沈 佳磊" w:date="2023-08-09T15:09:00Z">
              <w:r w:rsidDel="001824A5">
                <w:rPr>
                  <w:rFonts w:hAnsi="宋体"/>
                  <w:color w:val="auto"/>
                </w:rPr>
                <w:delText>获</w:delText>
              </w:r>
              <w:r w:rsidDel="001824A5">
                <w:rPr>
                  <w:rFonts w:hAnsi="宋体" w:hint="eastAsia"/>
                  <w:color w:val="auto"/>
                </w:rPr>
                <w:delText>学历、</w:delText>
              </w:r>
              <w:r w:rsidDel="001824A5">
                <w:rPr>
                  <w:rFonts w:hAnsi="宋体"/>
                  <w:color w:val="auto"/>
                </w:rPr>
                <w:delText>学位情况</w:delText>
              </w:r>
            </w:del>
          </w:p>
        </w:tc>
      </w:tr>
      <w:tr w:rsidR="00AE068D" w14:paraId="0CD2955D" w14:textId="77777777" w:rsidTr="005020B4">
        <w:trPr>
          <w:gridAfter w:val="1"/>
          <w:wAfter w:w="8" w:type="dxa"/>
          <w:cantSplit/>
          <w:trHeight w:hRule="exact" w:val="442"/>
          <w:trPrChange w:id="95" w:author="沈 佳磊" w:date="2023-08-09T15:24:00Z">
            <w:trPr>
              <w:gridAfter w:val="1"/>
              <w:wAfter w:w="8" w:type="dxa"/>
              <w:cantSplit/>
              <w:trHeight w:hRule="exact" w:val="442"/>
            </w:trPr>
          </w:trPrChange>
        </w:trPr>
        <w:tc>
          <w:tcPr>
            <w:tcW w:w="892" w:type="dxa"/>
            <w:vMerge/>
            <w:vAlign w:val="center"/>
            <w:tcPrChange w:id="96" w:author="沈 佳磊" w:date="2023-08-09T15:24:00Z">
              <w:tcPr>
                <w:tcW w:w="892" w:type="dxa"/>
                <w:vMerge/>
                <w:vAlign w:val="center"/>
              </w:tcPr>
            </w:tcPrChange>
          </w:tcPr>
          <w:p w14:paraId="0176F929" w14:textId="77777777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</w:p>
        </w:tc>
        <w:tc>
          <w:tcPr>
            <w:tcW w:w="1935" w:type="dxa"/>
            <w:gridSpan w:val="2"/>
            <w:vAlign w:val="center"/>
            <w:tcPrChange w:id="97" w:author="沈 佳磊" w:date="2023-08-09T15:24:00Z">
              <w:tcPr>
                <w:tcW w:w="2062" w:type="dxa"/>
                <w:gridSpan w:val="2"/>
                <w:vAlign w:val="center"/>
              </w:tcPr>
            </w:tcPrChange>
          </w:tcPr>
          <w:p w14:paraId="4C414F78" w14:textId="3E0894EA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ins w:id="98" w:author="沈 佳磊" w:date="2023-08-09T15:09:00Z">
              <w:r w:rsidRPr="00B25A38">
                <w:rPr>
                  <w:rFonts w:ascii="黑体" w:eastAsia="黑体" w:hAnsi="黑体" w:cs="黑体"/>
                  <w:sz w:val="20"/>
                  <w:szCs w:val="20"/>
                </w:rPr>
                <w:t>20</w:t>
              </w:r>
              <w:r>
                <w:rPr>
                  <w:rFonts w:ascii="黑体" w:eastAsia="黑体" w:hAnsi="黑体" w:cs="黑体"/>
                  <w:sz w:val="20"/>
                  <w:szCs w:val="20"/>
                </w:rPr>
                <w:t>08</w:t>
              </w:r>
              <w:r w:rsidRPr="00B25A38">
                <w:rPr>
                  <w:rFonts w:ascii="黑体" w:eastAsia="黑体" w:hAnsi="黑体" w:cs="黑体" w:hint="eastAsia"/>
                  <w:sz w:val="20"/>
                  <w:szCs w:val="20"/>
                </w:rPr>
                <w:t>.</w:t>
              </w:r>
              <w:r w:rsidRPr="00B25A38">
                <w:rPr>
                  <w:rFonts w:ascii="黑体" w:eastAsia="黑体" w:hAnsi="黑体" w:cs="黑体"/>
                  <w:sz w:val="20"/>
                  <w:szCs w:val="20"/>
                </w:rPr>
                <w:t>09</w:t>
              </w:r>
              <w:r w:rsidRPr="00B25A38">
                <w:rPr>
                  <w:rFonts w:ascii="黑体" w:eastAsia="黑体" w:hAnsi="黑体" w:cs="黑体" w:hint="eastAsia"/>
                  <w:sz w:val="20"/>
                  <w:szCs w:val="20"/>
                </w:rPr>
                <w:t>－</w:t>
              </w:r>
              <w:r w:rsidRPr="00B25A38">
                <w:rPr>
                  <w:rFonts w:ascii="黑体" w:eastAsia="黑体" w:hAnsi="黑体" w:cs="黑体"/>
                  <w:sz w:val="20"/>
                  <w:szCs w:val="20"/>
                </w:rPr>
                <w:t>201</w:t>
              </w:r>
              <w:r>
                <w:rPr>
                  <w:rFonts w:ascii="黑体" w:eastAsia="黑体" w:hAnsi="黑体" w:cs="黑体"/>
                  <w:sz w:val="20"/>
                  <w:szCs w:val="20"/>
                </w:rPr>
                <w:t>1</w:t>
              </w:r>
              <w:r w:rsidRPr="00B25A38">
                <w:rPr>
                  <w:rFonts w:ascii="黑体" w:eastAsia="黑体" w:hAnsi="黑体" w:cs="黑体" w:hint="eastAsia"/>
                  <w:sz w:val="20"/>
                  <w:szCs w:val="20"/>
                </w:rPr>
                <w:t>.</w:t>
              </w:r>
              <w:r>
                <w:rPr>
                  <w:rFonts w:ascii="黑体" w:eastAsia="黑体" w:hAnsi="黑体" w:cs="黑体"/>
                  <w:sz w:val="20"/>
                  <w:szCs w:val="20"/>
                </w:rPr>
                <w:t>0</w:t>
              </w:r>
              <w:r w:rsidRPr="00B25A38">
                <w:rPr>
                  <w:rFonts w:ascii="黑体" w:eastAsia="黑体" w:hAnsi="黑体" w:cs="黑体"/>
                  <w:sz w:val="20"/>
                  <w:szCs w:val="20"/>
                </w:rPr>
                <w:t>6</w:t>
              </w:r>
            </w:ins>
            <w:del w:id="99" w:author="沈 佳磊" w:date="2023-08-09T15:09:00Z">
              <w:r w:rsidDel="001824A5">
                <w:rPr>
                  <w:rFonts w:hAnsi="宋体" w:hint="eastAsia"/>
                  <w:color w:val="auto"/>
                </w:rPr>
                <w:delText>例</w:delText>
              </w:r>
              <w:r w:rsidDel="001824A5">
                <w:rPr>
                  <w:rFonts w:hAnsi="宋体" w:hint="eastAsia"/>
                  <w:color w:val="auto"/>
                </w:rPr>
                <w:delText>:y</w:delText>
              </w:r>
              <w:r w:rsidDel="001824A5">
                <w:rPr>
                  <w:rFonts w:hAnsi="宋体"/>
                  <w:color w:val="auto"/>
                </w:rPr>
                <w:delText>yyy.mm-yyyy.mm</w:delText>
              </w:r>
            </w:del>
          </w:p>
        </w:tc>
        <w:tc>
          <w:tcPr>
            <w:tcW w:w="3246" w:type="dxa"/>
            <w:gridSpan w:val="2"/>
            <w:vAlign w:val="center"/>
            <w:tcPrChange w:id="100" w:author="沈 佳磊" w:date="2023-08-09T15:24:00Z">
              <w:tcPr>
                <w:tcW w:w="3119" w:type="dxa"/>
                <w:gridSpan w:val="2"/>
                <w:vAlign w:val="center"/>
              </w:tcPr>
            </w:tcPrChange>
          </w:tcPr>
          <w:p w14:paraId="00928391" w14:textId="6A45B241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ins w:id="101" w:author="沈 佳磊" w:date="2023-08-09T15:09:00Z">
              <w:r>
                <w:rPr>
                  <w:rFonts w:hAnsi="宋体" w:hint="eastAsia"/>
                  <w:color w:val="auto"/>
                </w:rPr>
                <w:t>杭州萧山三中</w:t>
              </w:r>
            </w:ins>
          </w:p>
        </w:tc>
        <w:tc>
          <w:tcPr>
            <w:tcW w:w="2257" w:type="dxa"/>
            <w:gridSpan w:val="2"/>
            <w:vAlign w:val="center"/>
            <w:tcPrChange w:id="102" w:author="沈 佳磊" w:date="2023-08-09T15:24:00Z">
              <w:tcPr>
                <w:tcW w:w="2257" w:type="dxa"/>
                <w:gridSpan w:val="2"/>
                <w:vAlign w:val="center"/>
              </w:tcPr>
            </w:tcPrChange>
          </w:tcPr>
          <w:p w14:paraId="0FCE0FDF" w14:textId="0ED456A9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ins w:id="103" w:author="沈 佳磊" w:date="2023-08-09T15:09:00Z">
              <w:r>
                <w:rPr>
                  <w:rFonts w:hAnsi="宋体" w:hint="eastAsia"/>
                  <w:color w:val="auto"/>
                </w:rPr>
                <w:t>理科</w:t>
              </w:r>
            </w:ins>
          </w:p>
        </w:tc>
        <w:tc>
          <w:tcPr>
            <w:tcW w:w="1451" w:type="dxa"/>
            <w:vAlign w:val="center"/>
            <w:tcPrChange w:id="104" w:author="沈 佳磊" w:date="2023-08-09T15:24:00Z">
              <w:tcPr>
                <w:tcW w:w="1451" w:type="dxa"/>
                <w:vAlign w:val="center"/>
              </w:tcPr>
            </w:tcPrChange>
          </w:tcPr>
          <w:p w14:paraId="6F438858" w14:textId="030D4C38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ins w:id="105" w:author="沈 佳磊" w:date="2023-08-09T15:09:00Z">
              <w:r>
                <w:rPr>
                  <w:rFonts w:hAnsi="宋体" w:hint="eastAsia"/>
                  <w:color w:val="auto"/>
                </w:rPr>
                <w:t>高中毕业</w:t>
              </w:r>
            </w:ins>
          </w:p>
        </w:tc>
      </w:tr>
      <w:tr w:rsidR="00AE068D" w14:paraId="438CA034" w14:textId="77777777" w:rsidTr="005020B4">
        <w:trPr>
          <w:gridAfter w:val="1"/>
          <w:wAfter w:w="8" w:type="dxa"/>
          <w:cantSplit/>
          <w:trHeight w:hRule="exact" w:val="442"/>
          <w:trPrChange w:id="106" w:author="沈 佳磊" w:date="2023-08-09T15:24:00Z">
            <w:trPr>
              <w:gridAfter w:val="1"/>
              <w:wAfter w:w="8" w:type="dxa"/>
              <w:cantSplit/>
              <w:trHeight w:hRule="exact" w:val="442"/>
            </w:trPr>
          </w:trPrChange>
        </w:trPr>
        <w:tc>
          <w:tcPr>
            <w:tcW w:w="892" w:type="dxa"/>
            <w:vMerge/>
            <w:vAlign w:val="center"/>
            <w:tcPrChange w:id="107" w:author="沈 佳磊" w:date="2023-08-09T15:24:00Z">
              <w:tcPr>
                <w:tcW w:w="892" w:type="dxa"/>
                <w:vMerge/>
                <w:vAlign w:val="center"/>
              </w:tcPr>
            </w:tcPrChange>
          </w:tcPr>
          <w:p w14:paraId="05B8D68C" w14:textId="77777777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</w:p>
        </w:tc>
        <w:tc>
          <w:tcPr>
            <w:tcW w:w="1935" w:type="dxa"/>
            <w:gridSpan w:val="2"/>
            <w:vAlign w:val="center"/>
            <w:tcPrChange w:id="108" w:author="沈 佳磊" w:date="2023-08-09T15:24:00Z">
              <w:tcPr>
                <w:tcW w:w="2062" w:type="dxa"/>
                <w:gridSpan w:val="2"/>
                <w:vAlign w:val="center"/>
              </w:tcPr>
            </w:tcPrChange>
          </w:tcPr>
          <w:p w14:paraId="1F0B7075" w14:textId="3031A403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ins w:id="109" w:author="沈 佳磊" w:date="2023-08-09T15:09:00Z">
              <w:r w:rsidRPr="00B25A38">
                <w:rPr>
                  <w:rFonts w:ascii="黑体" w:eastAsia="黑体" w:hAnsi="黑体" w:cs="黑体"/>
                  <w:sz w:val="20"/>
                  <w:szCs w:val="20"/>
                </w:rPr>
                <w:t>2011</w:t>
              </w:r>
              <w:r w:rsidRPr="00B25A38">
                <w:rPr>
                  <w:rFonts w:ascii="黑体" w:eastAsia="黑体" w:hAnsi="黑体" w:cs="黑体" w:hint="eastAsia"/>
                  <w:sz w:val="20"/>
                  <w:szCs w:val="20"/>
                </w:rPr>
                <w:t>.</w:t>
              </w:r>
              <w:r w:rsidRPr="00B25A38">
                <w:rPr>
                  <w:rFonts w:ascii="黑体" w:eastAsia="黑体" w:hAnsi="黑体" w:cs="黑体"/>
                  <w:sz w:val="20"/>
                  <w:szCs w:val="20"/>
                </w:rPr>
                <w:t>09</w:t>
              </w:r>
              <w:r w:rsidRPr="00B25A38">
                <w:rPr>
                  <w:rFonts w:ascii="黑体" w:eastAsia="黑体" w:hAnsi="黑体" w:cs="黑体" w:hint="eastAsia"/>
                  <w:sz w:val="20"/>
                  <w:szCs w:val="20"/>
                </w:rPr>
                <w:t>－</w:t>
              </w:r>
              <w:r w:rsidRPr="00B25A38">
                <w:rPr>
                  <w:rFonts w:ascii="黑体" w:eastAsia="黑体" w:hAnsi="黑体" w:cs="黑体"/>
                  <w:sz w:val="20"/>
                  <w:szCs w:val="20"/>
                </w:rPr>
                <w:t>2016</w:t>
              </w:r>
              <w:r w:rsidRPr="00B25A38">
                <w:rPr>
                  <w:rFonts w:ascii="黑体" w:eastAsia="黑体" w:hAnsi="黑体" w:cs="黑体" w:hint="eastAsia"/>
                  <w:sz w:val="20"/>
                  <w:szCs w:val="20"/>
                </w:rPr>
                <w:t>.</w:t>
              </w:r>
              <w:r>
                <w:rPr>
                  <w:rFonts w:ascii="黑体" w:eastAsia="黑体" w:hAnsi="黑体" w:cs="黑体"/>
                  <w:sz w:val="20"/>
                  <w:szCs w:val="20"/>
                </w:rPr>
                <w:t>0</w:t>
              </w:r>
              <w:r w:rsidRPr="00B25A38">
                <w:rPr>
                  <w:rFonts w:ascii="黑体" w:eastAsia="黑体" w:hAnsi="黑体" w:cs="黑体"/>
                  <w:sz w:val="20"/>
                  <w:szCs w:val="20"/>
                </w:rPr>
                <w:t>6</w:t>
              </w:r>
            </w:ins>
          </w:p>
        </w:tc>
        <w:tc>
          <w:tcPr>
            <w:tcW w:w="3246" w:type="dxa"/>
            <w:gridSpan w:val="2"/>
            <w:vAlign w:val="center"/>
            <w:tcPrChange w:id="110" w:author="沈 佳磊" w:date="2023-08-09T15:24:00Z">
              <w:tcPr>
                <w:tcW w:w="3119" w:type="dxa"/>
                <w:gridSpan w:val="2"/>
                <w:vAlign w:val="center"/>
              </w:tcPr>
            </w:tcPrChange>
          </w:tcPr>
          <w:p w14:paraId="14E609CE" w14:textId="7B6DCC3F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ins w:id="111" w:author="沈 佳磊" w:date="2023-08-09T15:09:00Z">
              <w:r w:rsidRPr="00B25A38">
                <w:rPr>
                  <w:rFonts w:ascii="宋体" w:hAnsi="宋体" w:hint="eastAsia"/>
                  <w:sz w:val="24"/>
                </w:rPr>
                <w:t>浙江科技</w:t>
              </w:r>
              <w:r>
                <w:rPr>
                  <w:rFonts w:ascii="宋体" w:hAnsi="宋体" w:hint="eastAsia"/>
                  <w:sz w:val="24"/>
                </w:rPr>
                <w:t>大学</w:t>
              </w:r>
            </w:ins>
          </w:p>
        </w:tc>
        <w:tc>
          <w:tcPr>
            <w:tcW w:w="2257" w:type="dxa"/>
            <w:gridSpan w:val="2"/>
            <w:vAlign w:val="center"/>
            <w:tcPrChange w:id="112" w:author="沈 佳磊" w:date="2023-08-09T15:24:00Z">
              <w:tcPr>
                <w:tcW w:w="2257" w:type="dxa"/>
                <w:gridSpan w:val="2"/>
                <w:vAlign w:val="center"/>
              </w:tcPr>
            </w:tcPrChange>
          </w:tcPr>
          <w:p w14:paraId="5812DA62" w14:textId="3E4196D5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ins w:id="113" w:author="沈 佳磊" w:date="2023-08-09T15:09:00Z">
              <w:r w:rsidRPr="00B25A38">
                <w:rPr>
                  <w:rFonts w:ascii="宋体" w:hAnsi="宋体" w:hint="eastAsia"/>
                  <w:sz w:val="24"/>
                </w:rPr>
                <w:t>计算机科学与技术</w:t>
              </w:r>
            </w:ins>
          </w:p>
        </w:tc>
        <w:tc>
          <w:tcPr>
            <w:tcW w:w="1451" w:type="dxa"/>
            <w:vAlign w:val="center"/>
            <w:tcPrChange w:id="114" w:author="沈 佳磊" w:date="2023-08-09T15:24:00Z">
              <w:tcPr>
                <w:tcW w:w="1451" w:type="dxa"/>
                <w:vAlign w:val="center"/>
              </w:tcPr>
            </w:tcPrChange>
          </w:tcPr>
          <w:p w14:paraId="6650C46E" w14:textId="75442C49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ins w:id="115" w:author="沈 佳磊" w:date="2023-08-09T15:09:00Z">
              <w:r>
                <w:rPr>
                  <w:rFonts w:hAnsi="宋体" w:hint="eastAsia"/>
                  <w:color w:val="auto"/>
                </w:rPr>
                <w:t>学士本科</w:t>
              </w:r>
            </w:ins>
          </w:p>
        </w:tc>
      </w:tr>
      <w:tr w:rsidR="00AE068D" w14:paraId="29463B31" w14:textId="77777777" w:rsidTr="005020B4">
        <w:trPr>
          <w:gridAfter w:val="1"/>
          <w:wAfter w:w="8" w:type="dxa"/>
          <w:cantSplit/>
          <w:trHeight w:hRule="exact" w:val="665"/>
          <w:trPrChange w:id="116" w:author="沈 佳磊" w:date="2023-08-09T15:24:00Z">
            <w:trPr>
              <w:gridAfter w:val="1"/>
              <w:wAfter w:w="8" w:type="dxa"/>
              <w:cantSplit/>
              <w:trHeight w:hRule="exact" w:val="442"/>
            </w:trPr>
          </w:trPrChange>
        </w:trPr>
        <w:tc>
          <w:tcPr>
            <w:tcW w:w="892" w:type="dxa"/>
            <w:vMerge/>
            <w:vAlign w:val="center"/>
            <w:tcPrChange w:id="117" w:author="沈 佳磊" w:date="2023-08-09T15:24:00Z">
              <w:tcPr>
                <w:tcW w:w="892" w:type="dxa"/>
                <w:vMerge/>
                <w:vAlign w:val="center"/>
              </w:tcPr>
            </w:tcPrChange>
          </w:tcPr>
          <w:p w14:paraId="04EAC87B" w14:textId="77777777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</w:p>
        </w:tc>
        <w:tc>
          <w:tcPr>
            <w:tcW w:w="1935" w:type="dxa"/>
            <w:gridSpan w:val="2"/>
            <w:vAlign w:val="center"/>
            <w:tcPrChange w:id="118" w:author="沈 佳磊" w:date="2023-08-09T15:24:00Z">
              <w:tcPr>
                <w:tcW w:w="2062" w:type="dxa"/>
                <w:gridSpan w:val="2"/>
                <w:vAlign w:val="center"/>
              </w:tcPr>
            </w:tcPrChange>
          </w:tcPr>
          <w:p w14:paraId="3E19C524" w14:textId="02E42191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ins w:id="119" w:author="沈 佳磊" w:date="2023-08-09T15:09:00Z">
              <w:r w:rsidRPr="00B25A38">
                <w:rPr>
                  <w:rFonts w:ascii="黑体" w:eastAsia="黑体" w:hAnsi="黑体" w:cs="黑体"/>
                  <w:sz w:val="20"/>
                  <w:szCs w:val="20"/>
                </w:rPr>
                <w:t>201</w:t>
              </w:r>
            </w:ins>
            <w:ins w:id="120" w:author="沈 佳磊" w:date="2023-08-09T15:14:00Z">
              <w:r w:rsidR="00B4761F">
                <w:rPr>
                  <w:rFonts w:ascii="黑体" w:eastAsia="黑体" w:hAnsi="黑体" w:cs="黑体"/>
                  <w:sz w:val="20"/>
                  <w:szCs w:val="20"/>
                </w:rPr>
                <w:t>7</w:t>
              </w:r>
            </w:ins>
            <w:ins w:id="121" w:author="沈 佳磊" w:date="2023-08-09T15:09:00Z">
              <w:r>
                <w:rPr>
                  <w:rFonts w:ascii="黑体" w:eastAsia="黑体" w:hAnsi="黑体" w:cs="黑体"/>
                  <w:sz w:val="20"/>
                  <w:szCs w:val="20"/>
                </w:rPr>
                <w:t>.</w:t>
              </w:r>
              <w:r w:rsidRPr="00B25A38">
                <w:rPr>
                  <w:rFonts w:ascii="黑体" w:eastAsia="黑体" w:hAnsi="黑体" w:cs="黑体"/>
                  <w:sz w:val="20"/>
                  <w:szCs w:val="20"/>
                </w:rPr>
                <w:t>0</w:t>
              </w:r>
            </w:ins>
            <w:ins w:id="122" w:author="沈 佳磊" w:date="2023-08-09T15:14:00Z">
              <w:r w:rsidR="00B4761F">
                <w:rPr>
                  <w:rFonts w:ascii="黑体" w:eastAsia="黑体" w:hAnsi="黑体" w:cs="黑体"/>
                  <w:sz w:val="20"/>
                  <w:szCs w:val="20"/>
                </w:rPr>
                <w:t>1</w:t>
              </w:r>
            </w:ins>
            <w:ins w:id="123" w:author="沈 佳磊" w:date="2023-08-09T15:09:00Z">
              <w:r w:rsidRPr="00B25A38">
                <w:rPr>
                  <w:rFonts w:ascii="黑体" w:eastAsia="黑体" w:hAnsi="黑体" w:cs="黑体" w:hint="eastAsia"/>
                  <w:sz w:val="20"/>
                  <w:szCs w:val="20"/>
                </w:rPr>
                <w:t>－</w:t>
              </w:r>
              <w:r w:rsidRPr="00B25A38">
                <w:rPr>
                  <w:rFonts w:ascii="黑体" w:eastAsia="黑体" w:hAnsi="黑体" w:cs="黑体"/>
                  <w:sz w:val="20"/>
                  <w:szCs w:val="20"/>
                </w:rPr>
                <w:t>201</w:t>
              </w:r>
            </w:ins>
            <w:ins w:id="124" w:author="沈 佳磊" w:date="2023-08-09T15:14:00Z">
              <w:r w:rsidR="00B4761F">
                <w:rPr>
                  <w:rFonts w:ascii="黑体" w:eastAsia="黑体" w:hAnsi="黑体" w:cs="黑体"/>
                  <w:sz w:val="20"/>
                  <w:szCs w:val="20"/>
                </w:rPr>
                <w:t>8</w:t>
              </w:r>
            </w:ins>
            <w:ins w:id="125" w:author="沈 佳磊" w:date="2023-08-09T15:09:00Z">
              <w:r w:rsidRPr="00B25A38">
                <w:rPr>
                  <w:rFonts w:ascii="黑体" w:eastAsia="黑体" w:hAnsi="黑体" w:cs="黑体" w:hint="eastAsia"/>
                  <w:sz w:val="20"/>
                  <w:szCs w:val="20"/>
                </w:rPr>
                <w:t>.</w:t>
              </w:r>
              <w:r>
                <w:rPr>
                  <w:rFonts w:ascii="黑体" w:eastAsia="黑体" w:hAnsi="黑体" w:cs="黑体"/>
                  <w:sz w:val="20"/>
                  <w:szCs w:val="20"/>
                </w:rPr>
                <w:t>0</w:t>
              </w:r>
              <w:r w:rsidRPr="00B25A38">
                <w:rPr>
                  <w:rFonts w:ascii="黑体" w:eastAsia="黑体" w:hAnsi="黑体" w:cs="黑体"/>
                  <w:sz w:val="20"/>
                  <w:szCs w:val="20"/>
                </w:rPr>
                <w:t>1</w:t>
              </w:r>
            </w:ins>
          </w:p>
        </w:tc>
        <w:tc>
          <w:tcPr>
            <w:tcW w:w="3246" w:type="dxa"/>
            <w:gridSpan w:val="2"/>
            <w:vAlign w:val="center"/>
            <w:tcPrChange w:id="126" w:author="沈 佳磊" w:date="2023-08-09T15:24:00Z">
              <w:tcPr>
                <w:tcW w:w="3119" w:type="dxa"/>
                <w:gridSpan w:val="2"/>
                <w:vAlign w:val="center"/>
              </w:tcPr>
            </w:tcPrChange>
          </w:tcPr>
          <w:p w14:paraId="7DACC13A" w14:textId="231FCC47" w:rsidR="00AE068D" w:rsidRDefault="00B4761F" w:rsidP="00AE068D">
            <w:pPr>
              <w:jc w:val="center"/>
              <w:rPr>
                <w:rFonts w:hAnsi="宋体"/>
                <w:color w:val="auto"/>
              </w:rPr>
            </w:pPr>
            <w:ins w:id="127" w:author="沈 佳磊" w:date="2023-08-09T15:14:00Z">
              <w:r>
                <w:rPr>
                  <w:rFonts w:hAnsi="宋体" w:hint="eastAsia"/>
                  <w:color w:val="auto"/>
                </w:rPr>
                <w:t>德国不莱梅应用科技大学</w:t>
              </w:r>
            </w:ins>
          </w:p>
        </w:tc>
        <w:tc>
          <w:tcPr>
            <w:tcW w:w="2257" w:type="dxa"/>
            <w:gridSpan w:val="2"/>
            <w:vAlign w:val="center"/>
            <w:tcPrChange w:id="128" w:author="沈 佳磊" w:date="2023-08-09T15:24:00Z">
              <w:tcPr>
                <w:tcW w:w="2257" w:type="dxa"/>
                <w:gridSpan w:val="2"/>
                <w:vAlign w:val="center"/>
              </w:tcPr>
            </w:tcPrChange>
          </w:tcPr>
          <w:p w14:paraId="677DD564" w14:textId="2C5A8044" w:rsidR="00AE068D" w:rsidRDefault="00B4761F" w:rsidP="00AE068D">
            <w:pPr>
              <w:jc w:val="center"/>
              <w:rPr>
                <w:rFonts w:hAnsi="宋体"/>
                <w:color w:val="auto"/>
              </w:rPr>
            </w:pPr>
            <w:ins w:id="129" w:author="沈 佳磊" w:date="2023-08-09T15:15:00Z">
              <w:r>
                <w:rPr>
                  <w:rFonts w:ascii="宋体" w:hAnsi="宋体" w:hint="eastAsia"/>
                  <w:sz w:val="24"/>
                </w:rPr>
                <w:t>复杂</w:t>
              </w:r>
            </w:ins>
            <w:ins w:id="130" w:author="沈 佳磊" w:date="2023-08-09T15:09:00Z">
              <w:r w:rsidR="00AE068D">
                <w:rPr>
                  <w:rFonts w:ascii="宋体" w:hAnsi="宋体" w:hint="eastAsia"/>
                  <w:sz w:val="24"/>
                </w:rPr>
                <w:t>信息系统（</w:t>
              </w:r>
              <w:r w:rsidR="00AE068D" w:rsidRPr="00B25A38">
                <w:rPr>
                  <w:rFonts w:ascii="宋体" w:hAnsi="宋体" w:hint="eastAsia"/>
                  <w:sz w:val="24"/>
                </w:rPr>
                <w:t>计算机科学与技术</w:t>
              </w:r>
              <w:r w:rsidR="00AE068D">
                <w:rPr>
                  <w:rFonts w:ascii="宋体" w:hAnsi="宋体" w:hint="eastAsia"/>
                  <w:sz w:val="24"/>
                </w:rPr>
                <w:t>）</w:t>
              </w:r>
            </w:ins>
          </w:p>
        </w:tc>
        <w:tc>
          <w:tcPr>
            <w:tcW w:w="1451" w:type="dxa"/>
            <w:vAlign w:val="center"/>
            <w:tcPrChange w:id="131" w:author="沈 佳磊" w:date="2023-08-09T15:24:00Z">
              <w:tcPr>
                <w:tcW w:w="1451" w:type="dxa"/>
                <w:vAlign w:val="center"/>
              </w:tcPr>
            </w:tcPrChange>
          </w:tcPr>
          <w:p w14:paraId="617038F7" w14:textId="28FF0301" w:rsidR="00AE068D" w:rsidRDefault="00B4761F" w:rsidP="00AE068D">
            <w:pPr>
              <w:jc w:val="center"/>
              <w:rPr>
                <w:rFonts w:hAnsi="宋体"/>
                <w:color w:val="auto"/>
              </w:rPr>
            </w:pPr>
            <w:ins w:id="132" w:author="沈 佳磊" w:date="2023-08-09T15:15:00Z">
              <w:r>
                <w:rPr>
                  <w:rFonts w:hAnsi="宋体" w:hint="eastAsia"/>
                  <w:color w:val="auto"/>
                </w:rPr>
                <w:t>暂无</w:t>
              </w:r>
            </w:ins>
          </w:p>
        </w:tc>
      </w:tr>
      <w:tr w:rsidR="00B4761F" w14:paraId="7B28EED3" w14:textId="77777777" w:rsidTr="005020B4">
        <w:trPr>
          <w:gridAfter w:val="1"/>
          <w:wAfter w:w="8" w:type="dxa"/>
          <w:cantSplit/>
          <w:trHeight w:hRule="exact" w:val="702"/>
          <w:trPrChange w:id="133" w:author="沈 佳磊" w:date="2023-08-09T15:24:00Z">
            <w:trPr>
              <w:gridAfter w:val="1"/>
              <w:wAfter w:w="8" w:type="dxa"/>
              <w:cantSplit/>
              <w:trHeight w:hRule="exact" w:val="442"/>
            </w:trPr>
          </w:trPrChange>
        </w:trPr>
        <w:tc>
          <w:tcPr>
            <w:tcW w:w="892" w:type="dxa"/>
            <w:vMerge/>
            <w:vAlign w:val="center"/>
            <w:tcPrChange w:id="134" w:author="沈 佳磊" w:date="2023-08-09T15:24:00Z">
              <w:tcPr>
                <w:tcW w:w="892" w:type="dxa"/>
                <w:vMerge/>
                <w:vAlign w:val="center"/>
              </w:tcPr>
            </w:tcPrChange>
          </w:tcPr>
          <w:p w14:paraId="06598A04" w14:textId="77777777" w:rsidR="00B4761F" w:rsidRDefault="00B4761F" w:rsidP="00B4761F">
            <w:pPr>
              <w:jc w:val="center"/>
              <w:rPr>
                <w:rFonts w:hAnsi="宋体"/>
                <w:color w:val="auto"/>
              </w:rPr>
            </w:pPr>
          </w:p>
        </w:tc>
        <w:tc>
          <w:tcPr>
            <w:tcW w:w="1935" w:type="dxa"/>
            <w:gridSpan w:val="2"/>
            <w:vAlign w:val="center"/>
            <w:tcPrChange w:id="135" w:author="沈 佳磊" w:date="2023-08-09T15:24:00Z">
              <w:tcPr>
                <w:tcW w:w="2062" w:type="dxa"/>
                <w:gridSpan w:val="2"/>
                <w:vAlign w:val="center"/>
              </w:tcPr>
            </w:tcPrChange>
          </w:tcPr>
          <w:p w14:paraId="34106C4F" w14:textId="08429AF5" w:rsidR="00B4761F" w:rsidRDefault="00B4761F" w:rsidP="00B4761F">
            <w:pPr>
              <w:jc w:val="center"/>
              <w:rPr>
                <w:rFonts w:hAnsi="宋体"/>
                <w:color w:val="auto"/>
              </w:rPr>
            </w:pPr>
            <w:ins w:id="136" w:author="沈 佳磊" w:date="2023-08-09T15:14:00Z">
              <w:r w:rsidRPr="00B25A38">
                <w:rPr>
                  <w:rFonts w:ascii="黑体" w:eastAsia="黑体" w:hAnsi="黑体" w:cs="黑体"/>
                  <w:sz w:val="20"/>
                  <w:szCs w:val="20"/>
                </w:rPr>
                <w:t>2018</w:t>
              </w:r>
              <w:r>
                <w:rPr>
                  <w:rFonts w:ascii="黑体" w:eastAsia="黑体" w:hAnsi="黑体" w:cs="黑体"/>
                  <w:sz w:val="20"/>
                  <w:szCs w:val="20"/>
                </w:rPr>
                <w:t>.</w:t>
              </w:r>
              <w:r w:rsidRPr="00B25A38">
                <w:rPr>
                  <w:rFonts w:ascii="黑体" w:eastAsia="黑体" w:hAnsi="黑体" w:cs="黑体"/>
                  <w:sz w:val="20"/>
                  <w:szCs w:val="20"/>
                </w:rPr>
                <w:t>09</w:t>
              </w:r>
              <w:r w:rsidRPr="00B25A38">
                <w:rPr>
                  <w:rFonts w:ascii="黑体" w:eastAsia="黑体" w:hAnsi="黑体" w:cs="黑体" w:hint="eastAsia"/>
                  <w:sz w:val="20"/>
                  <w:szCs w:val="20"/>
                </w:rPr>
                <w:t>－</w:t>
              </w:r>
              <w:r w:rsidRPr="00B25A38">
                <w:rPr>
                  <w:rFonts w:ascii="黑体" w:eastAsia="黑体" w:hAnsi="黑体" w:cs="黑体"/>
                  <w:sz w:val="20"/>
                  <w:szCs w:val="20"/>
                </w:rPr>
                <w:t>2019</w:t>
              </w:r>
              <w:r w:rsidRPr="00B25A38">
                <w:rPr>
                  <w:rFonts w:ascii="黑体" w:eastAsia="黑体" w:hAnsi="黑体" w:cs="黑体" w:hint="eastAsia"/>
                  <w:sz w:val="20"/>
                  <w:szCs w:val="20"/>
                </w:rPr>
                <w:t>.</w:t>
              </w:r>
              <w:r>
                <w:rPr>
                  <w:rFonts w:ascii="黑体" w:eastAsia="黑体" w:hAnsi="黑体" w:cs="黑体"/>
                  <w:sz w:val="20"/>
                  <w:szCs w:val="20"/>
                </w:rPr>
                <w:t>0</w:t>
              </w:r>
              <w:r w:rsidRPr="00B25A38">
                <w:rPr>
                  <w:rFonts w:ascii="黑体" w:eastAsia="黑体" w:hAnsi="黑体" w:cs="黑体"/>
                  <w:sz w:val="20"/>
                  <w:szCs w:val="20"/>
                </w:rPr>
                <w:t>1</w:t>
              </w:r>
            </w:ins>
          </w:p>
        </w:tc>
        <w:tc>
          <w:tcPr>
            <w:tcW w:w="3246" w:type="dxa"/>
            <w:gridSpan w:val="2"/>
            <w:vAlign w:val="center"/>
            <w:tcPrChange w:id="137" w:author="沈 佳磊" w:date="2023-08-09T15:24:00Z">
              <w:tcPr>
                <w:tcW w:w="3119" w:type="dxa"/>
                <w:gridSpan w:val="2"/>
                <w:vAlign w:val="center"/>
              </w:tcPr>
            </w:tcPrChange>
          </w:tcPr>
          <w:p w14:paraId="7517D6A8" w14:textId="46560931" w:rsidR="00B4761F" w:rsidRDefault="00B4761F" w:rsidP="00B4761F">
            <w:pPr>
              <w:jc w:val="center"/>
              <w:rPr>
                <w:rFonts w:hAnsi="宋体"/>
                <w:color w:val="auto"/>
              </w:rPr>
            </w:pPr>
            <w:ins w:id="138" w:author="沈 佳磊" w:date="2023-08-09T15:14:00Z">
              <w:r w:rsidRPr="00B25A38">
                <w:rPr>
                  <w:rFonts w:ascii="宋体" w:hAnsi="宋体" w:hint="eastAsia"/>
                  <w:sz w:val="24"/>
                </w:rPr>
                <w:t>香港浸会大学</w:t>
              </w:r>
            </w:ins>
          </w:p>
        </w:tc>
        <w:tc>
          <w:tcPr>
            <w:tcW w:w="2257" w:type="dxa"/>
            <w:gridSpan w:val="2"/>
            <w:vAlign w:val="center"/>
            <w:tcPrChange w:id="139" w:author="沈 佳磊" w:date="2023-08-09T15:24:00Z">
              <w:tcPr>
                <w:tcW w:w="2257" w:type="dxa"/>
                <w:gridSpan w:val="2"/>
                <w:vAlign w:val="center"/>
              </w:tcPr>
            </w:tcPrChange>
          </w:tcPr>
          <w:p w14:paraId="2E92E192" w14:textId="6DAB7570" w:rsidR="00B4761F" w:rsidRDefault="00B4761F" w:rsidP="00B4761F">
            <w:pPr>
              <w:jc w:val="center"/>
              <w:rPr>
                <w:rFonts w:hAnsi="宋体"/>
                <w:color w:val="auto"/>
              </w:rPr>
            </w:pPr>
            <w:ins w:id="140" w:author="沈 佳磊" w:date="2023-08-09T15:14:00Z">
              <w:r>
                <w:rPr>
                  <w:rFonts w:ascii="宋体" w:hAnsi="宋体" w:hint="eastAsia"/>
                  <w:sz w:val="24"/>
                </w:rPr>
                <w:t>高级信息系统（</w:t>
              </w:r>
              <w:r w:rsidRPr="00B25A38">
                <w:rPr>
                  <w:rFonts w:ascii="宋体" w:hAnsi="宋体" w:hint="eastAsia"/>
                  <w:sz w:val="24"/>
                </w:rPr>
                <w:t>计算机科学与技术</w:t>
              </w:r>
              <w:r>
                <w:rPr>
                  <w:rFonts w:ascii="宋体" w:hAnsi="宋体" w:hint="eastAsia"/>
                  <w:sz w:val="24"/>
                </w:rPr>
                <w:t>）</w:t>
              </w:r>
            </w:ins>
          </w:p>
        </w:tc>
        <w:tc>
          <w:tcPr>
            <w:tcW w:w="1451" w:type="dxa"/>
            <w:vAlign w:val="center"/>
            <w:tcPrChange w:id="141" w:author="沈 佳磊" w:date="2023-08-09T15:24:00Z">
              <w:tcPr>
                <w:tcW w:w="1451" w:type="dxa"/>
                <w:vAlign w:val="center"/>
              </w:tcPr>
            </w:tcPrChange>
          </w:tcPr>
          <w:p w14:paraId="53E45F4D" w14:textId="6B021ED5" w:rsidR="00B4761F" w:rsidRDefault="00B4761F" w:rsidP="00B4761F">
            <w:pPr>
              <w:jc w:val="center"/>
              <w:rPr>
                <w:rFonts w:hAnsi="宋体"/>
                <w:color w:val="auto"/>
              </w:rPr>
            </w:pPr>
            <w:ins w:id="142" w:author="沈 佳磊" w:date="2023-08-09T15:14:00Z">
              <w:r>
                <w:rPr>
                  <w:rFonts w:hAnsi="宋体" w:hint="eastAsia"/>
                  <w:color w:val="auto"/>
                </w:rPr>
                <w:t>硕士研究生</w:t>
              </w:r>
            </w:ins>
          </w:p>
        </w:tc>
      </w:tr>
      <w:tr w:rsidR="00B4761F" w14:paraId="46227CAA" w14:textId="77777777" w:rsidTr="005020B4">
        <w:trPr>
          <w:gridAfter w:val="1"/>
          <w:wAfter w:w="8" w:type="dxa"/>
          <w:cantSplit/>
          <w:trHeight w:hRule="exact" w:val="624"/>
          <w:trPrChange w:id="143" w:author="沈 佳磊" w:date="2023-08-09T15:24:00Z">
            <w:trPr>
              <w:gridAfter w:val="1"/>
              <w:wAfter w:w="8" w:type="dxa"/>
              <w:cantSplit/>
              <w:trHeight w:hRule="exact" w:val="624"/>
            </w:trPr>
          </w:trPrChange>
        </w:trPr>
        <w:tc>
          <w:tcPr>
            <w:tcW w:w="892" w:type="dxa"/>
            <w:vMerge w:val="restart"/>
            <w:textDirection w:val="tbRlV"/>
            <w:vAlign w:val="center"/>
            <w:tcPrChange w:id="144" w:author="沈 佳磊" w:date="2023-08-09T15:24:00Z">
              <w:tcPr>
                <w:tcW w:w="892" w:type="dxa"/>
                <w:vMerge w:val="restart"/>
                <w:textDirection w:val="tbRlV"/>
                <w:vAlign w:val="center"/>
              </w:tcPr>
            </w:tcPrChange>
          </w:tcPr>
          <w:p w14:paraId="4F50676F" w14:textId="77777777" w:rsidR="00B4761F" w:rsidRDefault="00B4761F" w:rsidP="00B4761F">
            <w:pPr>
              <w:jc w:val="center"/>
              <w:rPr>
                <w:ins w:id="145" w:author="沈 佳磊" w:date="2023-08-09T15:09:00Z"/>
                <w:rFonts w:hAnsi="宋体"/>
                <w:color w:val="auto"/>
              </w:rPr>
            </w:pPr>
            <w:ins w:id="146" w:author="沈 佳磊" w:date="2023-08-09T15:09:00Z">
              <w:r>
                <w:rPr>
                  <w:rFonts w:hAnsi="宋体"/>
                  <w:color w:val="auto"/>
                </w:rPr>
                <w:t>工作经历</w:t>
              </w:r>
            </w:ins>
          </w:p>
          <w:p w14:paraId="5A9CF121" w14:textId="77777777" w:rsidR="00B4761F" w:rsidRDefault="00B4761F" w:rsidP="00B4761F">
            <w:pPr>
              <w:jc w:val="center"/>
              <w:rPr>
                <w:ins w:id="147" w:author="沈 佳磊" w:date="2023-08-09T15:09:00Z"/>
                <w:rFonts w:hAnsi="宋体"/>
                <w:color w:val="auto"/>
              </w:rPr>
            </w:pPr>
            <w:ins w:id="148" w:author="沈 佳磊" w:date="2023-08-09T15:09:00Z">
              <w:r>
                <w:rPr>
                  <w:rFonts w:hAnsi="宋体"/>
                  <w:color w:val="auto"/>
                </w:rPr>
                <w:t>（时间应连续）</w:t>
              </w:r>
            </w:ins>
          </w:p>
          <w:p w14:paraId="6C5F1D65" w14:textId="03656974" w:rsidR="00B4761F" w:rsidDel="001824A5" w:rsidRDefault="00B4761F" w:rsidP="00B4761F">
            <w:pPr>
              <w:jc w:val="center"/>
              <w:rPr>
                <w:del w:id="149" w:author="沈 佳磊" w:date="2023-08-09T15:09:00Z"/>
                <w:rFonts w:hAnsi="宋体"/>
                <w:color w:val="auto"/>
              </w:rPr>
            </w:pPr>
            <w:del w:id="150" w:author="沈 佳磊" w:date="2023-08-09T15:09:00Z">
              <w:r w:rsidDel="001824A5">
                <w:rPr>
                  <w:rFonts w:hAnsi="宋体"/>
                  <w:color w:val="auto"/>
                </w:rPr>
                <w:delText>工作经历</w:delText>
              </w:r>
            </w:del>
          </w:p>
          <w:p w14:paraId="17F79891" w14:textId="4E207C61" w:rsidR="00B4761F" w:rsidDel="001824A5" w:rsidRDefault="00B4761F" w:rsidP="00B4761F">
            <w:pPr>
              <w:jc w:val="center"/>
              <w:rPr>
                <w:del w:id="151" w:author="沈 佳磊" w:date="2023-08-09T15:09:00Z"/>
                <w:rFonts w:hAnsi="宋体"/>
                <w:color w:val="auto"/>
              </w:rPr>
            </w:pPr>
            <w:del w:id="152" w:author="沈 佳磊" w:date="2023-08-09T15:09:00Z">
              <w:r w:rsidDel="001824A5">
                <w:rPr>
                  <w:rFonts w:hAnsi="宋体"/>
                  <w:color w:val="auto"/>
                </w:rPr>
                <w:delText>（时间应连续）</w:delText>
              </w:r>
            </w:del>
          </w:p>
          <w:p w14:paraId="3DC4481B" w14:textId="77777777" w:rsidR="00B4761F" w:rsidRDefault="00B4761F" w:rsidP="00B4761F">
            <w:pPr>
              <w:jc w:val="center"/>
              <w:rPr>
                <w:ins w:id="153" w:author="沈 佳磊" w:date="2023-08-09T15:09:00Z"/>
                <w:rFonts w:hAnsi="宋体"/>
                <w:color w:val="auto"/>
              </w:rPr>
            </w:pPr>
            <w:ins w:id="154" w:author="沈 佳磊" w:date="2023-08-09T15:09:00Z">
              <w:r>
                <w:rPr>
                  <w:rFonts w:hAnsi="宋体" w:hint="eastAsia"/>
                  <w:color w:val="auto"/>
                </w:rPr>
                <w:t>教育经历</w:t>
              </w:r>
            </w:ins>
          </w:p>
          <w:p w14:paraId="2E0F1298" w14:textId="77777777" w:rsidR="00B4761F" w:rsidRDefault="00B4761F" w:rsidP="00B4761F">
            <w:pPr>
              <w:jc w:val="center"/>
              <w:rPr>
                <w:ins w:id="155" w:author="沈 佳磊" w:date="2023-08-09T15:09:00Z"/>
                <w:rFonts w:hAnsi="宋体"/>
                <w:color w:val="auto"/>
              </w:rPr>
            </w:pPr>
            <w:ins w:id="156" w:author="沈 佳磊" w:date="2023-08-09T15:09:00Z">
              <w:r>
                <w:rPr>
                  <w:rFonts w:hAnsi="宋体"/>
                  <w:color w:val="auto"/>
                </w:rPr>
                <w:t>（从高中填起）</w:t>
              </w:r>
            </w:ins>
          </w:p>
          <w:p w14:paraId="10A4A34F" w14:textId="77777777" w:rsidR="00B4761F" w:rsidRDefault="00B4761F" w:rsidP="00B4761F">
            <w:pPr>
              <w:jc w:val="center"/>
              <w:rPr>
                <w:rFonts w:hAnsi="宋体"/>
                <w:color w:val="auto"/>
              </w:rPr>
            </w:pPr>
          </w:p>
        </w:tc>
        <w:tc>
          <w:tcPr>
            <w:tcW w:w="1935" w:type="dxa"/>
            <w:gridSpan w:val="2"/>
            <w:vAlign w:val="center"/>
            <w:tcPrChange w:id="157" w:author="沈 佳磊" w:date="2023-08-09T15:24:00Z">
              <w:tcPr>
                <w:tcW w:w="2062" w:type="dxa"/>
                <w:gridSpan w:val="2"/>
                <w:vAlign w:val="center"/>
              </w:tcPr>
            </w:tcPrChange>
          </w:tcPr>
          <w:p w14:paraId="1719BCC2" w14:textId="669B124E" w:rsidR="00B4761F" w:rsidRDefault="00B4761F" w:rsidP="00B4761F">
            <w:pPr>
              <w:spacing w:line="240" w:lineRule="exact"/>
              <w:jc w:val="center"/>
              <w:rPr>
                <w:rFonts w:hAnsi="宋体"/>
                <w:color w:val="auto"/>
              </w:rPr>
            </w:pPr>
            <w:ins w:id="158" w:author="沈 佳磊" w:date="2023-08-09T15:09:00Z">
              <w:r>
                <w:rPr>
                  <w:rFonts w:hAnsi="宋体"/>
                  <w:color w:val="auto"/>
                </w:rPr>
                <w:t>起止时间</w:t>
              </w:r>
            </w:ins>
            <w:del w:id="159" w:author="沈 佳磊" w:date="2023-08-09T15:09:00Z">
              <w:r w:rsidDel="001824A5">
                <w:rPr>
                  <w:rFonts w:hAnsi="宋体"/>
                  <w:color w:val="auto"/>
                </w:rPr>
                <w:delText>起止时间</w:delText>
              </w:r>
            </w:del>
          </w:p>
        </w:tc>
        <w:tc>
          <w:tcPr>
            <w:tcW w:w="3246" w:type="dxa"/>
            <w:gridSpan w:val="2"/>
            <w:vAlign w:val="center"/>
            <w:tcPrChange w:id="160" w:author="沈 佳磊" w:date="2023-08-09T15:24:00Z">
              <w:tcPr>
                <w:tcW w:w="3119" w:type="dxa"/>
                <w:gridSpan w:val="2"/>
                <w:vAlign w:val="center"/>
              </w:tcPr>
            </w:tcPrChange>
          </w:tcPr>
          <w:p w14:paraId="516B14A6" w14:textId="173ED211" w:rsidR="00B4761F" w:rsidRDefault="00B4761F" w:rsidP="00B4761F">
            <w:pPr>
              <w:jc w:val="center"/>
              <w:rPr>
                <w:rFonts w:hAnsi="宋体"/>
                <w:color w:val="auto"/>
              </w:rPr>
            </w:pPr>
            <w:ins w:id="161" w:author="沈 佳磊" w:date="2023-08-09T15:09:00Z">
              <w:r>
                <w:rPr>
                  <w:rFonts w:hAnsi="宋体"/>
                  <w:color w:val="auto"/>
                </w:rPr>
                <w:t>工作单位</w:t>
              </w:r>
            </w:ins>
            <w:del w:id="162" w:author="沈 佳磊" w:date="2023-08-09T15:09:00Z">
              <w:r w:rsidDel="001824A5">
                <w:rPr>
                  <w:rFonts w:hAnsi="宋体"/>
                  <w:color w:val="auto"/>
                </w:rPr>
                <w:delText>工作单位</w:delText>
              </w:r>
            </w:del>
          </w:p>
        </w:tc>
        <w:tc>
          <w:tcPr>
            <w:tcW w:w="2257" w:type="dxa"/>
            <w:gridSpan w:val="2"/>
            <w:vAlign w:val="center"/>
            <w:tcPrChange w:id="163" w:author="沈 佳磊" w:date="2023-08-09T15:24:00Z">
              <w:tcPr>
                <w:tcW w:w="2257" w:type="dxa"/>
                <w:gridSpan w:val="2"/>
                <w:vAlign w:val="center"/>
              </w:tcPr>
            </w:tcPrChange>
          </w:tcPr>
          <w:p w14:paraId="14040AA9" w14:textId="03918FE5" w:rsidR="00B4761F" w:rsidRDefault="00B4761F" w:rsidP="00B4761F">
            <w:pPr>
              <w:jc w:val="center"/>
              <w:rPr>
                <w:rFonts w:hAnsi="宋体"/>
                <w:color w:val="auto"/>
              </w:rPr>
            </w:pPr>
            <w:ins w:id="164" w:author="沈 佳磊" w:date="2023-08-09T15:09:00Z">
              <w:r>
                <w:rPr>
                  <w:rFonts w:hAnsi="宋体" w:hint="eastAsia"/>
                  <w:color w:val="auto"/>
                </w:rPr>
                <w:t>何种工作及职务</w:t>
              </w:r>
            </w:ins>
            <w:del w:id="165" w:author="沈 佳磊" w:date="2023-08-09T15:09:00Z">
              <w:r w:rsidDel="001824A5">
                <w:rPr>
                  <w:rFonts w:hAnsi="宋体" w:hint="eastAsia"/>
                  <w:color w:val="auto"/>
                </w:rPr>
                <w:delText>何种工作及职务</w:delText>
              </w:r>
            </w:del>
          </w:p>
        </w:tc>
        <w:tc>
          <w:tcPr>
            <w:tcW w:w="1451" w:type="dxa"/>
            <w:vAlign w:val="center"/>
            <w:tcPrChange w:id="166" w:author="沈 佳磊" w:date="2023-08-09T15:24:00Z">
              <w:tcPr>
                <w:tcW w:w="1451" w:type="dxa"/>
                <w:vAlign w:val="center"/>
              </w:tcPr>
            </w:tcPrChange>
          </w:tcPr>
          <w:p w14:paraId="7A19AD83" w14:textId="69A0F8F3" w:rsidR="00B4761F" w:rsidRDefault="00B4761F" w:rsidP="00B4761F">
            <w:pPr>
              <w:jc w:val="center"/>
              <w:rPr>
                <w:rFonts w:hAnsi="宋体"/>
                <w:color w:val="auto"/>
              </w:rPr>
            </w:pPr>
            <w:ins w:id="167" w:author="沈 佳磊" w:date="2023-08-09T15:09:00Z">
              <w:r>
                <w:rPr>
                  <w:rFonts w:hAnsi="宋体" w:hint="eastAsia"/>
                  <w:color w:val="auto"/>
                </w:rPr>
                <w:t>工作性质</w:t>
              </w:r>
            </w:ins>
            <w:del w:id="168" w:author="沈 佳磊" w:date="2023-08-09T15:09:00Z">
              <w:r w:rsidDel="001824A5">
                <w:rPr>
                  <w:rFonts w:hAnsi="宋体" w:hint="eastAsia"/>
                  <w:color w:val="auto"/>
                </w:rPr>
                <w:delText>工作性质</w:delText>
              </w:r>
            </w:del>
          </w:p>
        </w:tc>
      </w:tr>
      <w:tr w:rsidR="00B4761F" w14:paraId="1D73B9EF" w14:textId="77777777" w:rsidTr="005020B4">
        <w:trPr>
          <w:gridAfter w:val="1"/>
          <w:wAfter w:w="8" w:type="dxa"/>
          <w:cantSplit/>
          <w:trHeight w:hRule="exact" w:val="442"/>
          <w:trPrChange w:id="169" w:author="沈 佳磊" w:date="2023-08-09T15:24:00Z">
            <w:trPr>
              <w:gridAfter w:val="1"/>
              <w:wAfter w:w="8" w:type="dxa"/>
              <w:cantSplit/>
              <w:trHeight w:hRule="exact" w:val="442"/>
            </w:trPr>
          </w:trPrChange>
        </w:trPr>
        <w:tc>
          <w:tcPr>
            <w:tcW w:w="892" w:type="dxa"/>
            <w:vMerge/>
            <w:vAlign w:val="center"/>
            <w:tcPrChange w:id="170" w:author="沈 佳磊" w:date="2023-08-09T15:24:00Z">
              <w:tcPr>
                <w:tcW w:w="892" w:type="dxa"/>
                <w:vMerge/>
                <w:vAlign w:val="center"/>
              </w:tcPr>
            </w:tcPrChange>
          </w:tcPr>
          <w:p w14:paraId="34156C30" w14:textId="77777777" w:rsidR="00B4761F" w:rsidRDefault="00B4761F" w:rsidP="00B4761F">
            <w:pPr>
              <w:jc w:val="center"/>
              <w:rPr>
                <w:rFonts w:hAnsi="宋体"/>
                <w:color w:val="auto"/>
              </w:rPr>
            </w:pPr>
          </w:p>
        </w:tc>
        <w:tc>
          <w:tcPr>
            <w:tcW w:w="1935" w:type="dxa"/>
            <w:gridSpan w:val="2"/>
            <w:vAlign w:val="center"/>
            <w:tcPrChange w:id="171" w:author="沈 佳磊" w:date="2023-08-09T15:24:00Z">
              <w:tcPr>
                <w:tcW w:w="2062" w:type="dxa"/>
                <w:gridSpan w:val="2"/>
                <w:vAlign w:val="center"/>
              </w:tcPr>
            </w:tcPrChange>
          </w:tcPr>
          <w:p w14:paraId="34E42C87" w14:textId="440263B3" w:rsidR="00B4761F" w:rsidRDefault="00B4761F" w:rsidP="00B4761F">
            <w:pPr>
              <w:jc w:val="center"/>
              <w:rPr>
                <w:rFonts w:hAnsi="宋体"/>
                <w:color w:val="auto"/>
              </w:rPr>
            </w:pPr>
            <w:ins w:id="172" w:author="沈 佳磊" w:date="2023-08-09T15:09:00Z">
              <w:r w:rsidRPr="00B25A38">
                <w:rPr>
                  <w:rFonts w:ascii="黑体" w:eastAsia="黑体" w:hAnsi="黑体" w:cs="黑体"/>
                </w:rPr>
                <w:t>201</w:t>
              </w:r>
            </w:ins>
            <w:ins w:id="173" w:author="沈 佳磊" w:date="2023-08-09T15:15:00Z">
              <w:r w:rsidR="00176238">
                <w:rPr>
                  <w:rFonts w:ascii="黑体" w:eastAsia="黑体" w:hAnsi="黑体" w:cs="黑体"/>
                </w:rPr>
                <w:t>6</w:t>
              </w:r>
            </w:ins>
            <w:ins w:id="174" w:author="沈 佳磊" w:date="2023-08-09T15:09:00Z">
              <w:r w:rsidRPr="00B25A38">
                <w:rPr>
                  <w:rFonts w:ascii="黑体" w:eastAsia="黑体" w:hAnsi="黑体" w:cs="黑体" w:hint="eastAsia"/>
                </w:rPr>
                <w:t>.</w:t>
              </w:r>
            </w:ins>
            <w:ins w:id="175" w:author="沈 佳磊" w:date="2023-08-09T15:16:00Z">
              <w:r w:rsidR="00176238">
                <w:rPr>
                  <w:rFonts w:ascii="黑体" w:eastAsia="黑体" w:hAnsi="黑体" w:cs="黑体"/>
                </w:rPr>
                <w:t>06</w:t>
              </w:r>
            </w:ins>
            <w:ins w:id="176" w:author="沈 佳磊" w:date="2023-08-09T15:09:00Z">
              <w:r w:rsidRPr="00B25A38">
                <w:rPr>
                  <w:rFonts w:ascii="黑体" w:eastAsia="黑体" w:hAnsi="黑体" w:cs="黑体" w:hint="eastAsia"/>
                </w:rPr>
                <w:t>－</w:t>
              </w:r>
            </w:ins>
            <w:ins w:id="177" w:author="沈 佳磊" w:date="2023-08-09T15:16:00Z">
              <w:r w:rsidR="00176238">
                <w:rPr>
                  <w:rFonts w:ascii="黑体" w:eastAsia="黑体" w:hAnsi="黑体" w:cs="黑体" w:hint="eastAsia"/>
                </w:rPr>
                <w:t>2</w:t>
              </w:r>
              <w:r w:rsidR="00176238">
                <w:rPr>
                  <w:rFonts w:ascii="黑体" w:eastAsia="黑体" w:hAnsi="黑体" w:cs="黑体"/>
                </w:rPr>
                <w:t>017.01</w:t>
              </w:r>
            </w:ins>
            <w:del w:id="178" w:author="沈 佳磊" w:date="2023-08-09T15:09:00Z">
              <w:r w:rsidDel="001824A5">
                <w:rPr>
                  <w:rFonts w:hAnsi="宋体" w:hint="eastAsia"/>
                  <w:color w:val="auto"/>
                </w:rPr>
                <w:delText>例</w:delText>
              </w:r>
              <w:r w:rsidDel="001824A5">
                <w:rPr>
                  <w:rFonts w:hAnsi="宋体" w:hint="eastAsia"/>
                  <w:color w:val="auto"/>
                </w:rPr>
                <w:delText>:y</w:delText>
              </w:r>
              <w:r w:rsidDel="001824A5">
                <w:rPr>
                  <w:rFonts w:hAnsi="宋体"/>
                  <w:color w:val="auto"/>
                </w:rPr>
                <w:delText>yyy.mm-yyyy.mm</w:delText>
              </w:r>
            </w:del>
          </w:p>
        </w:tc>
        <w:tc>
          <w:tcPr>
            <w:tcW w:w="3246" w:type="dxa"/>
            <w:gridSpan w:val="2"/>
            <w:vAlign w:val="center"/>
            <w:tcPrChange w:id="179" w:author="沈 佳磊" w:date="2023-08-09T15:24:00Z">
              <w:tcPr>
                <w:tcW w:w="3119" w:type="dxa"/>
                <w:gridSpan w:val="2"/>
                <w:vAlign w:val="center"/>
              </w:tcPr>
            </w:tcPrChange>
          </w:tcPr>
          <w:p w14:paraId="308D0EA3" w14:textId="3D93E40D" w:rsidR="00B4761F" w:rsidRDefault="00176238" w:rsidP="00B4761F">
            <w:pPr>
              <w:jc w:val="center"/>
              <w:rPr>
                <w:rFonts w:hAnsi="宋体"/>
                <w:color w:val="auto"/>
              </w:rPr>
            </w:pPr>
            <w:ins w:id="180" w:author="沈 佳磊" w:date="2023-08-09T15:16:00Z">
              <w:r>
                <w:rPr>
                  <w:rFonts w:hAnsi="宋体" w:hint="eastAsia"/>
                  <w:color w:val="auto"/>
                </w:rPr>
                <w:t>云审中软信息技术有限公司</w:t>
              </w:r>
            </w:ins>
          </w:p>
        </w:tc>
        <w:tc>
          <w:tcPr>
            <w:tcW w:w="2257" w:type="dxa"/>
            <w:gridSpan w:val="2"/>
            <w:vAlign w:val="center"/>
            <w:tcPrChange w:id="181" w:author="沈 佳磊" w:date="2023-08-09T15:24:00Z">
              <w:tcPr>
                <w:tcW w:w="2257" w:type="dxa"/>
                <w:gridSpan w:val="2"/>
                <w:vAlign w:val="center"/>
              </w:tcPr>
            </w:tcPrChange>
          </w:tcPr>
          <w:p w14:paraId="2E7743A8" w14:textId="3ABFFF15" w:rsidR="00B4761F" w:rsidRDefault="00176238" w:rsidP="00B4761F">
            <w:pPr>
              <w:jc w:val="center"/>
              <w:rPr>
                <w:rFonts w:hAnsi="宋体"/>
                <w:color w:val="auto"/>
              </w:rPr>
            </w:pPr>
            <w:ins w:id="182" w:author="沈 佳磊" w:date="2023-08-09T15:16:00Z">
              <w:r>
                <w:rPr>
                  <w:rFonts w:hAnsi="宋体" w:hint="eastAsia"/>
                  <w:color w:val="auto"/>
                </w:rPr>
                <w:t>实验室数据服务</w:t>
              </w:r>
              <w:r w:rsidR="00C44927">
                <w:rPr>
                  <w:rFonts w:hAnsi="宋体" w:hint="eastAsia"/>
                  <w:color w:val="auto"/>
                </w:rPr>
                <w:t>SQ</w:t>
              </w:r>
            </w:ins>
            <w:ins w:id="183" w:author="沈 佳磊" w:date="2023-08-09T15:17:00Z">
              <w:r w:rsidR="00C44927">
                <w:rPr>
                  <w:rFonts w:hAnsi="宋体" w:hint="eastAsia"/>
                  <w:color w:val="auto"/>
                </w:rPr>
                <w:t>L</w:t>
              </w:r>
            </w:ins>
          </w:p>
        </w:tc>
        <w:tc>
          <w:tcPr>
            <w:tcW w:w="1451" w:type="dxa"/>
            <w:vAlign w:val="center"/>
            <w:tcPrChange w:id="184" w:author="沈 佳磊" w:date="2023-08-09T15:24:00Z">
              <w:tcPr>
                <w:tcW w:w="1451" w:type="dxa"/>
                <w:vAlign w:val="center"/>
              </w:tcPr>
            </w:tcPrChange>
          </w:tcPr>
          <w:p w14:paraId="306B3F9A" w14:textId="5BF55E92" w:rsidR="00B4761F" w:rsidRDefault="00176238" w:rsidP="00B4761F">
            <w:pPr>
              <w:jc w:val="center"/>
              <w:rPr>
                <w:rFonts w:hAnsi="宋体"/>
                <w:color w:val="auto"/>
              </w:rPr>
            </w:pPr>
            <w:ins w:id="185" w:author="沈 佳磊" w:date="2023-08-09T15:16:00Z">
              <w:r>
                <w:rPr>
                  <w:rFonts w:hAnsi="宋体" w:hint="eastAsia"/>
                  <w:color w:val="auto"/>
                </w:rPr>
                <w:t>实习</w:t>
              </w:r>
            </w:ins>
            <w:del w:id="186" w:author="沈 佳磊" w:date="2023-08-09T15:09:00Z">
              <w:r w:rsidR="00B4761F" w:rsidDel="001824A5">
                <w:rPr>
                  <w:rFonts w:hAnsi="宋体" w:hint="eastAsia"/>
                  <w:color w:val="auto"/>
                </w:rPr>
                <w:delText>全职</w:delText>
              </w:r>
              <w:r w:rsidR="00B4761F" w:rsidDel="001824A5">
                <w:rPr>
                  <w:rFonts w:hAnsi="宋体" w:hint="eastAsia"/>
                  <w:color w:val="auto"/>
                </w:rPr>
                <w:delText>/</w:delText>
              </w:r>
              <w:r w:rsidR="00B4761F" w:rsidDel="001824A5">
                <w:rPr>
                  <w:rFonts w:hAnsi="宋体" w:hint="eastAsia"/>
                  <w:color w:val="auto"/>
                </w:rPr>
                <w:delText>实习</w:delText>
              </w:r>
            </w:del>
          </w:p>
        </w:tc>
      </w:tr>
      <w:tr w:rsidR="00176238" w14:paraId="267F8C82" w14:textId="77777777" w:rsidTr="005020B4">
        <w:trPr>
          <w:gridAfter w:val="1"/>
          <w:wAfter w:w="8" w:type="dxa"/>
          <w:cantSplit/>
          <w:trHeight w:hRule="exact" w:val="628"/>
          <w:trPrChange w:id="187" w:author="沈 佳磊" w:date="2023-08-09T15:24:00Z">
            <w:trPr>
              <w:gridAfter w:val="1"/>
              <w:wAfter w:w="8" w:type="dxa"/>
              <w:cantSplit/>
              <w:trHeight w:hRule="exact" w:val="442"/>
            </w:trPr>
          </w:trPrChange>
        </w:trPr>
        <w:tc>
          <w:tcPr>
            <w:tcW w:w="892" w:type="dxa"/>
            <w:vMerge/>
            <w:vAlign w:val="center"/>
            <w:tcPrChange w:id="188" w:author="沈 佳磊" w:date="2023-08-09T15:24:00Z">
              <w:tcPr>
                <w:tcW w:w="892" w:type="dxa"/>
                <w:vMerge/>
                <w:vAlign w:val="center"/>
              </w:tcPr>
            </w:tcPrChange>
          </w:tcPr>
          <w:p w14:paraId="7BB0C822" w14:textId="77777777" w:rsidR="00176238" w:rsidRDefault="00176238" w:rsidP="00176238">
            <w:pPr>
              <w:jc w:val="center"/>
              <w:rPr>
                <w:rFonts w:hAnsi="宋体"/>
                <w:color w:val="auto"/>
              </w:rPr>
            </w:pPr>
          </w:p>
        </w:tc>
        <w:tc>
          <w:tcPr>
            <w:tcW w:w="1935" w:type="dxa"/>
            <w:gridSpan w:val="2"/>
            <w:vAlign w:val="center"/>
            <w:tcPrChange w:id="189" w:author="沈 佳磊" w:date="2023-08-09T15:24:00Z">
              <w:tcPr>
                <w:tcW w:w="2062" w:type="dxa"/>
                <w:gridSpan w:val="2"/>
                <w:vAlign w:val="center"/>
              </w:tcPr>
            </w:tcPrChange>
          </w:tcPr>
          <w:p w14:paraId="47FAB70A" w14:textId="765577AE" w:rsidR="00176238" w:rsidRDefault="00176238" w:rsidP="00176238">
            <w:pPr>
              <w:jc w:val="center"/>
              <w:rPr>
                <w:rFonts w:hAnsi="宋体"/>
                <w:color w:val="auto"/>
              </w:rPr>
            </w:pPr>
            <w:ins w:id="190" w:author="沈 佳磊" w:date="2023-08-09T15:15:00Z">
              <w:r w:rsidRPr="00B25A38">
                <w:rPr>
                  <w:rFonts w:ascii="黑体" w:eastAsia="黑体" w:hAnsi="黑体" w:cs="黑体"/>
                </w:rPr>
                <w:t>2019</w:t>
              </w:r>
              <w:r w:rsidRPr="00B25A38">
                <w:rPr>
                  <w:rFonts w:ascii="黑体" w:eastAsia="黑体" w:hAnsi="黑体" w:cs="黑体" w:hint="eastAsia"/>
                </w:rPr>
                <w:t>.</w:t>
              </w:r>
              <w:r w:rsidRPr="00B25A38">
                <w:rPr>
                  <w:rFonts w:ascii="黑体" w:eastAsia="黑体" w:hAnsi="黑体" w:cs="黑体"/>
                </w:rPr>
                <w:t>10</w:t>
              </w:r>
              <w:r w:rsidRPr="00B25A38">
                <w:rPr>
                  <w:rFonts w:ascii="黑体" w:eastAsia="黑体" w:hAnsi="黑体" w:cs="黑体" w:hint="eastAsia"/>
                </w:rPr>
                <w:t>－现在</w:t>
              </w:r>
            </w:ins>
          </w:p>
        </w:tc>
        <w:tc>
          <w:tcPr>
            <w:tcW w:w="3246" w:type="dxa"/>
            <w:gridSpan w:val="2"/>
            <w:vAlign w:val="center"/>
            <w:tcPrChange w:id="191" w:author="沈 佳磊" w:date="2023-08-09T15:24:00Z">
              <w:tcPr>
                <w:tcW w:w="3119" w:type="dxa"/>
                <w:gridSpan w:val="2"/>
                <w:vAlign w:val="center"/>
              </w:tcPr>
            </w:tcPrChange>
          </w:tcPr>
          <w:p w14:paraId="784CC9AE" w14:textId="5FD8DA86" w:rsidR="00176238" w:rsidRDefault="00176238" w:rsidP="00176238">
            <w:pPr>
              <w:jc w:val="center"/>
              <w:rPr>
                <w:rFonts w:hAnsi="宋体"/>
                <w:color w:val="auto"/>
              </w:rPr>
            </w:pPr>
            <w:ins w:id="192" w:author="沈 佳磊" w:date="2023-08-09T15:15:00Z">
              <w:r>
                <w:rPr>
                  <w:rFonts w:hAnsi="宋体" w:hint="eastAsia"/>
                  <w:color w:val="auto"/>
                </w:rPr>
                <w:t>中国计量大学现代科学院</w:t>
              </w:r>
            </w:ins>
          </w:p>
        </w:tc>
        <w:tc>
          <w:tcPr>
            <w:tcW w:w="2257" w:type="dxa"/>
            <w:gridSpan w:val="2"/>
            <w:vAlign w:val="center"/>
            <w:tcPrChange w:id="193" w:author="沈 佳磊" w:date="2023-08-09T15:24:00Z">
              <w:tcPr>
                <w:tcW w:w="2257" w:type="dxa"/>
                <w:gridSpan w:val="2"/>
                <w:vAlign w:val="center"/>
              </w:tcPr>
            </w:tcPrChange>
          </w:tcPr>
          <w:p w14:paraId="34E20A41" w14:textId="05483AA8" w:rsidR="00176238" w:rsidRDefault="00176238" w:rsidP="00176238">
            <w:pPr>
              <w:jc w:val="center"/>
              <w:rPr>
                <w:rFonts w:hAnsi="宋体"/>
                <w:color w:val="auto"/>
              </w:rPr>
            </w:pPr>
            <w:ins w:id="194" w:author="沈 佳磊" w:date="2023-08-09T15:15:00Z">
              <w:r>
                <w:rPr>
                  <w:rFonts w:hAnsi="宋体" w:hint="eastAsia"/>
                  <w:color w:val="auto"/>
                </w:rPr>
                <w:t>专任信息技术专任教师</w:t>
              </w:r>
            </w:ins>
          </w:p>
        </w:tc>
        <w:tc>
          <w:tcPr>
            <w:tcW w:w="1451" w:type="dxa"/>
            <w:vAlign w:val="center"/>
            <w:tcPrChange w:id="195" w:author="沈 佳磊" w:date="2023-08-09T15:24:00Z">
              <w:tcPr>
                <w:tcW w:w="1451" w:type="dxa"/>
                <w:vAlign w:val="center"/>
              </w:tcPr>
            </w:tcPrChange>
          </w:tcPr>
          <w:p w14:paraId="5EB024C5" w14:textId="52F29632" w:rsidR="00176238" w:rsidRDefault="00176238" w:rsidP="00176238">
            <w:pPr>
              <w:jc w:val="center"/>
              <w:rPr>
                <w:rFonts w:hAnsi="宋体"/>
                <w:color w:val="auto"/>
              </w:rPr>
            </w:pPr>
            <w:ins w:id="196" w:author="沈 佳磊" w:date="2023-08-09T15:15:00Z">
              <w:r>
                <w:rPr>
                  <w:rFonts w:hAnsi="宋体" w:hint="eastAsia"/>
                  <w:color w:val="auto"/>
                </w:rPr>
                <w:t>全职</w:t>
              </w:r>
            </w:ins>
          </w:p>
        </w:tc>
      </w:tr>
      <w:tr w:rsidR="00176238" w14:paraId="613F00E2" w14:textId="77777777" w:rsidTr="005020B4">
        <w:trPr>
          <w:gridAfter w:val="1"/>
          <w:wAfter w:w="8" w:type="dxa"/>
          <w:cantSplit/>
          <w:trHeight w:hRule="exact" w:val="581"/>
          <w:trPrChange w:id="197" w:author="沈 佳磊" w:date="2023-08-09T15:24:00Z">
            <w:trPr>
              <w:gridAfter w:val="1"/>
              <w:wAfter w:w="8" w:type="dxa"/>
              <w:cantSplit/>
              <w:trHeight w:hRule="exact" w:val="442"/>
            </w:trPr>
          </w:trPrChange>
        </w:trPr>
        <w:tc>
          <w:tcPr>
            <w:tcW w:w="892" w:type="dxa"/>
            <w:vMerge/>
            <w:vAlign w:val="center"/>
            <w:tcPrChange w:id="198" w:author="沈 佳磊" w:date="2023-08-09T15:24:00Z">
              <w:tcPr>
                <w:tcW w:w="892" w:type="dxa"/>
                <w:vMerge/>
                <w:vAlign w:val="center"/>
              </w:tcPr>
            </w:tcPrChange>
          </w:tcPr>
          <w:p w14:paraId="063E2322" w14:textId="77777777" w:rsidR="00176238" w:rsidRDefault="00176238" w:rsidP="00176238">
            <w:pPr>
              <w:jc w:val="center"/>
              <w:rPr>
                <w:rFonts w:hAnsi="宋体"/>
                <w:color w:val="auto"/>
              </w:rPr>
            </w:pPr>
          </w:p>
        </w:tc>
        <w:tc>
          <w:tcPr>
            <w:tcW w:w="1935" w:type="dxa"/>
            <w:gridSpan w:val="2"/>
            <w:vAlign w:val="center"/>
            <w:tcPrChange w:id="199" w:author="沈 佳磊" w:date="2023-08-09T15:24:00Z">
              <w:tcPr>
                <w:tcW w:w="2062" w:type="dxa"/>
                <w:gridSpan w:val="2"/>
                <w:vAlign w:val="center"/>
              </w:tcPr>
            </w:tcPrChange>
          </w:tcPr>
          <w:p w14:paraId="18D682E8" w14:textId="29E6A31B" w:rsidR="00176238" w:rsidRDefault="00176238" w:rsidP="00176238">
            <w:pPr>
              <w:jc w:val="center"/>
              <w:rPr>
                <w:rFonts w:hAnsi="宋体"/>
                <w:color w:val="auto"/>
              </w:rPr>
            </w:pPr>
            <w:ins w:id="200" w:author="沈 佳磊" w:date="2023-08-09T15:15:00Z">
              <w:r>
                <w:rPr>
                  <w:rFonts w:hint="eastAsia"/>
                </w:rPr>
                <w:t>2</w:t>
              </w:r>
              <w:r>
                <w:t>021.07-2021.08</w:t>
              </w:r>
            </w:ins>
          </w:p>
        </w:tc>
        <w:tc>
          <w:tcPr>
            <w:tcW w:w="3246" w:type="dxa"/>
            <w:gridSpan w:val="2"/>
            <w:vAlign w:val="center"/>
            <w:tcPrChange w:id="201" w:author="沈 佳磊" w:date="2023-08-09T15:24:00Z">
              <w:tcPr>
                <w:tcW w:w="3119" w:type="dxa"/>
                <w:gridSpan w:val="2"/>
                <w:vAlign w:val="center"/>
              </w:tcPr>
            </w:tcPrChange>
          </w:tcPr>
          <w:p w14:paraId="7868B08E" w14:textId="381C075D" w:rsidR="00176238" w:rsidRDefault="00176238" w:rsidP="00176238">
            <w:pPr>
              <w:jc w:val="center"/>
              <w:rPr>
                <w:rFonts w:hAnsi="宋体"/>
                <w:color w:val="auto"/>
              </w:rPr>
            </w:pPr>
            <w:ins w:id="202" w:author="沈 佳磊" w:date="2023-08-09T15:15:00Z">
              <w:r>
                <w:rPr>
                  <w:rFonts w:hint="eastAsia"/>
                </w:rPr>
                <w:t>贵州财经大学</w:t>
              </w:r>
            </w:ins>
          </w:p>
        </w:tc>
        <w:tc>
          <w:tcPr>
            <w:tcW w:w="2257" w:type="dxa"/>
            <w:gridSpan w:val="2"/>
            <w:vAlign w:val="center"/>
            <w:tcPrChange w:id="203" w:author="沈 佳磊" w:date="2023-08-09T15:24:00Z">
              <w:tcPr>
                <w:tcW w:w="2257" w:type="dxa"/>
                <w:gridSpan w:val="2"/>
                <w:vAlign w:val="center"/>
              </w:tcPr>
            </w:tcPrChange>
          </w:tcPr>
          <w:p w14:paraId="634A3337" w14:textId="7D2D99A0" w:rsidR="00176238" w:rsidRDefault="00176238" w:rsidP="00176238">
            <w:pPr>
              <w:jc w:val="center"/>
              <w:rPr>
                <w:rFonts w:hAnsi="宋体"/>
                <w:color w:val="auto"/>
              </w:rPr>
            </w:pPr>
            <w:ins w:id="204" w:author="沈 佳磊" w:date="2023-08-09T15:15:00Z">
              <w:r>
                <w:rPr>
                  <w:rFonts w:hint="eastAsia"/>
                </w:rPr>
                <w:t>商业智能实验室数据分析客座教师</w:t>
              </w:r>
            </w:ins>
          </w:p>
        </w:tc>
        <w:tc>
          <w:tcPr>
            <w:tcW w:w="1451" w:type="dxa"/>
            <w:vAlign w:val="center"/>
            <w:tcPrChange w:id="205" w:author="沈 佳磊" w:date="2023-08-09T15:24:00Z">
              <w:tcPr>
                <w:tcW w:w="1451" w:type="dxa"/>
                <w:vAlign w:val="center"/>
              </w:tcPr>
            </w:tcPrChange>
          </w:tcPr>
          <w:p w14:paraId="309BBA18" w14:textId="0FED49AD" w:rsidR="00176238" w:rsidRDefault="00176238" w:rsidP="00176238">
            <w:pPr>
              <w:jc w:val="center"/>
              <w:rPr>
                <w:rFonts w:hAnsi="宋体"/>
                <w:color w:val="auto"/>
              </w:rPr>
            </w:pPr>
            <w:ins w:id="206" w:author="沈 佳磊" w:date="2023-08-09T15:15:00Z">
              <w:r>
                <w:rPr>
                  <w:rFonts w:hint="eastAsia"/>
                </w:rPr>
                <w:t>兼职</w:t>
              </w:r>
            </w:ins>
          </w:p>
        </w:tc>
      </w:tr>
      <w:tr w:rsidR="00176238" w14:paraId="2200E2A5" w14:textId="77777777" w:rsidTr="005020B4">
        <w:trPr>
          <w:gridAfter w:val="1"/>
          <w:wAfter w:w="8" w:type="dxa"/>
          <w:cantSplit/>
          <w:trHeight w:hRule="exact" w:val="521"/>
          <w:trPrChange w:id="207" w:author="沈 佳磊" w:date="2023-08-09T15:24:00Z">
            <w:trPr>
              <w:gridAfter w:val="1"/>
              <w:wAfter w:w="8" w:type="dxa"/>
              <w:cantSplit/>
              <w:trHeight w:hRule="exact" w:val="442"/>
            </w:trPr>
          </w:trPrChange>
        </w:trPr>
        <w:tc>
          <w:tcPr>
            <w:tcW w:w="892" w:type="dxa"/>
            <w:vMerge/>
            <w:vAlign w:val="center"/>
            <w:tcPrChange w:id="208" w:author="沈 佳磊" w:date="2023-08-09T15:24:00Z">
              <w:tcPr>
                <w:tcW w:w="892" w:type="dxa"/>
                <w:vMerge/>
                <w:vAlign w:val="center"/>
              </w:tcPr>
            </w:tcPrChange>
          </w:tcPr>
          <w:p w14:paraId="4911D9F5" w14:textId="77777777" w:rsidR="00176238" w:rsidRDefault="00176238" w:rsidP="00176238">
            <w:pPr>
              <w:jc w:val="center"/>
              <w:rPr>
                <w:rFonts w:hAnsi="宋体"/>
                <w:color w:val="auto"/>
              </w:rPr>
            </w:pPr>
          </w:p>
        </w:tc>
        <w:tc>
          <w:tcPr>
            <w:tcW w:w="1935" w:type="dxa"/>
            <w:gridSpan w:val="2"/>
            <w:vAlign w:val="center"/>
            <w:tcPrChange w:id="209" w:author="沈 佳磊" w:date="2023-08-09T15:24:00Z">
              <w:tcPr>
                <w:tcW w:w="2062" w:type="dxa"/>
                <w:gridSpan w:val="2"/>
                <w:vAlign w:val="center"/>
              </w:tcPr>
            </w:tcPrChange>
          </w:tcPr>
          <w:p w14:paraId="4CE36F82" w14:textId="79A92BA4" w:rsidR="00176238" w:rsidRDefault="00176238" w:rsidP="00176238">
            <w:pPr>
              <w:jc w:val="center"/>
              <w:rPr>
                <w:rFonts w:hAnsi="宋体"/>
                <w:color w:val="auto"/>
              </w:rPr>
            </w:pPr>
            <w:ins w:id="210" w:author="沈 佳磊" w:date="2023-08-09T15:15:00Z">
              <w:r>
                <w:rPr>
                  <w:rFonts w:hint="eastAsia"/>
                </w:rPr>
                <w:t>2</w:t>
              </w:r>
              <w:r>
                <w:t>022.07-2022.08</w:t>
              </w:r>
            </w:ins>
          </w:p>
        </w:tc>
        <w:tc>
          <w:tcPr>
            <w:tcW w:w="3246" w:type="dxa"/>
            <w:gridSpan w:val="2"/>
            <w:vAlign w:val="center"/>
            <w:tcPrChange w:id="211" w:author="沈 佳磊" w:date="2023-08-09T15:24:00Z">
              <w:tcPr>
                <w:tcW w:w="3119" w:type="dxa"/>
                <w:gridSpan w:val="2"/>
                <w:vAlign w:val="center"/>
              </w:tcPr>
            </w:tcPrChange>
          </w:tcPr>
          <w:p w14:paraId="4C39B075" w14:textId="23BFE5E4" w:rsidR="00176238" w:rsidRDefault="00176238" w:rsidP="00176238">
            <w:pPr>
              <w:jc w:val="center"/>
              <w:rPr>
                <w:rFonts w:hAnsi="宋体"/>
                <w:color w:val="auto"/>
              </w:rPr>
            </w:pPr>
            <w:ins w:id="212" w:author="沈 佳磊" w:date="2023-08-09T15:15:00Z">
              <w:r>
                <w:rPr>
                  <w:rFonts w:hint="eastAsia"/>
                </w:rPr>
                <w:t>贵州财经大学</w:t>
              </w:r>
            </w:ins>
          </w:p>
        </w:tc>
        <w:tc>
          <w:tcPr>
            <w:tcW w:w="2257" w:type="dxa"/>
            <w:gridSpan w:val="2"/>
            <w:vAlign w:val="center"/>
            <w:tcPrChange w:id="213" w:author="沈 佳磊" w:date="2023-08-09T15:24:00Z">
              <w:tcPr>
                <w:tcW w:w="2257" w:type="dxa"/>
                <w:gridSpan w:val="2"/>
                <w:vAlign w:val="center"/>
              </w:tcPr>
            </w:tcPrChange>
          </w:tcPr>
          <w:p w14:paraId="5C33575D" w14:textId="77BA907D" w:rsidR="00176238" w:rsidRDefault="00176238" w:rsidP="00176238">
            <w:pPr>
              <w:jc w:val="center"/>
              <w:rPr>
                <w:rFonts w:hAnsi="宋体"/>
                <w:color w:val="auto"/>
              </w:rPr>
            </w:pPr>
            <w:ins w:id="214" w:author="沈 佳磊" w:date="2023-08-09T15:15:00Z">
              <w:r>
                <w:rPr>
                  <w:rFonts w:hint="eastAsia"/>
                </w:rPr>
                <w:t>商业智能实验室数据分析客座教师</w:t>
              </w:r>
            </w:ins>
          </w:p>
        </w:tc>
        <w:tc>
          <w:tcPr>
            <w:tcW w:w="1451" w:type="dxa"/>
            <w:vAlign w:val="center"/>
            <w:tcPrChange w:id="215" w:author="沈 佳磊" w:date="2023-08-09T15:24:00Z">
              <w:tcPr>
                <w:tcW w:w="1451" w:type="dxa"/>
                <w:vAlign w:val="center"/>
              </w:tcPr>
            </w:tcPrChange>
          </w:tcPr>
          <w:p w14:paraId="38AB62FA" w14:textId="59DF1048" w:rsidR="00176238" w:rsidRDefault="00176238" w:rsidP="00176238">
            <w:pPr>
              <w:jc w:val="center"/>
              <w:rPr>
                <w:rFonts w:hAnsi="宋体"/>
                <w:color w:val="auto"/>
              </w:rPr>
            </w:pPr>
            <w:ins w:id="216" w:author="沈 佳磊" w:date="2023-08-09T15:15:00Z">
              <w:r>
                <w:rPr>
                  <w:rFonts w:hint="eastAsia"/>
                </w:rPr>
                <w:t>兼职</w:t>
              </w:r>
            </w:ins>
          </w:p>
        </w:tc>
      </w:tr>
      <w:tr w:rsidR="00176238" w14:paraId="4EFA5C1D" w14:textId="77777777" w:rsidTr="005020B4">
        <w:trPr>
          <w:gridAfter w:val="1"/>
          <w:wAfter w:w="8" w:type="dxa"/>
          <w:cantSplit/>
          <w:trHeight w:hRule="exact" w:val="442"/>
          <w:trPrChange w:id="217" w:author="沈 佳磊" w:date="2023-08-09T15:24:00Z">
            <w:trPr>
              <w:gridAfter w:val="1"/>
              <w:wAfter w:w="8" w:type="dxa"/>
              <w:cantSplit/>
              <w:trHeight w:hRule="exact" w:val="442"/>
            </w:trPr>
          </w:trPrChange>
        </w:trPr>
        <w:tc>
          <w:tcPr>
            <w:tcW w:w="892" w:type="dxa"/>
            <w:vMerge/>
            <w:textDirection w:val="tbRlV"/>
            <w:vAlign w:val="center"/>
            <w:tcPrChange w:id="218" w:author="沈 佳磊" w:date="2023-08-09T15:24:00Z">
              <w:tcPr>
                <w:tcW w:w="892" w:type="dxa"/>
                <w:vMerge/>
                <w:vAlign w:val="center"/>
              </w:tcPr>
            </w:tcPrChange>
          </w:tcPr>
          <w:p w14:paraId="170394E8" w14:textId="77777777" w:rsidR="00176238" w:rsidRDefault="00176238" w:rsidP="00176238">
            <w:pPr>
              <w:jc w:val="center"/>
              <w:rPr>
                <w:rFonts w:hAnsi="宋体"/>
                <w:color w:val="auto"/>
              </w:rPr>
            </w:pPr>
          </w:p>
        </w:tc>
        <w:tc>
          <w:tcPr>
            <w:tcW w:w="1935" w:type="dxa"/>
            <w:gridSpan w:val="2"/>
            <w:vAlign w:val="center"/>
            <w:tcPrChange w:id="219" w:author="沈 佳磊" w:date="2023-08-09T15:24:00Z">
              <w:tcPr>
                <w:tcW w:w="2062" w:type="dxa"/>
                <w:gridSpan w:val="2"/>
                <w:vAlign w:val="center"/>
              </w:tcPr>
            </w:tcPrChange>
          </w:tcPr>
          <w:p w14:paraId="7F744E43" w14:textId="5D8071AC" w:rsidR="00176238" w:rsidRDefault="00176238" w:rsidP="00176238">
            <w:pPr>
              <w:jc w:val="center"/>
              <w:rPr>
                <w:rFonts w:hAnsi="宋体"/>
                <w:color w:val="auto"/>
              </w:rPr>
            </w:pPr>
            <w:ins w:id="220" w:author="沈 佳磊" w:date="2023-08-09T15:15:00Z">
              <w:r>
                <w:rPr>
                  <w:rFonts w:hint="eastAsia"/>
                </w:rPr>
                <w:t>2</w:t>
              </w:r>
              <w:r>
                <w:t>022.09-2022.12</w:t>
              </w:r>
            </w:ins>
          </w:p>
        </w:tc>
        <w:tc>
          <w:tcPr>
            <w:tcW w:w="3246" w:type="dxa"/>
            <w:gridSpan w:val="2"/>
            <w:vAlign w:val="center"/>
            <w:tcPrChange w:id="221" w:author="沈 佳磊" w:date="2023-08-09T15:24:00Z">
              <w:tcPr>
                <w:tcW w:w="3119" w:type="dxa"/>
                <w:gridSpan w:val="2"/>
                <w:vAlign w:val="center"/>
              </w:tcPr>
            </w:tcPrChange>
          </w:tcPr>
          <w:p w14:paraId="2BEB5335" w14:textId="2395B352" w:rsidR="00176238" w:rsidRDefault="00176238" w:rsidP="00176238">
            <w:pPr>
              <w:jc w:val="center"/>
              <w:rPr>
                <w:rFonts w:hAnsi="宋体"/>
                <w:color w:val="auto"/>
              </w:rPr>
            </w:pPr>
            <w:ins w:id="222" w:author="沈 佳磊" w:date="2023-08-09T15:15:00Z">
              <w:r>
                <w:rPr>
                  <w:rFonts w:hint="eastAsia"/>
                </w:rPr>
                <w:t>杭州电子科技大学信息工程学院</w:t>
              </w:r>
            </w:ins>
          </w:p>
        </w:tc>
        <w:tc>
          <w:tcPr>
            <w:tcW w:w="2257" w:type="dxa"/>
            <w:gridSpan w:val="2"/>
            <w:vAlign w:val="center"/>
            <w:tcPrChange w:id="223" w:author="沈 佳磊" w:date="2023-08-09T15:24:00Z">
              <w:tcPr>
                <w:tcW w:w="2257" w:type="dxa"/>
                <w:gridSpan w:val="2"/>
                <w:vAlign w:val="center"/>
              </w:tcPr>
            </w:tcPrChange>
          </w:tcPr>
          <w:p w14:paraId="7DE3DD42" w14:textId="410D107A" w:rsidR="00176238" w:rsidRDefault="00176238" w:rsidP="00176238">
            <w:pPr>
              <w:jc w:val="center"/>
              <w:rPr>
                <w:rFonts w:hAnsi="宋体"/>
                <w:color w:val="auto"/>
              </w:rPr>
            </w:pPr>
            <w:ins w:id="224" w:author="沈 佳磊" w:date="2023-08-09T15:15:00Z">
              <w:r>
                <w:rPr>
                  <w:rFonts w:hint="eastAsia"/>
                </w:rPr>
                <w:t>数据分析兼职教师</w:t>
              </w:r>
            </w:ins>
          </w:p>
        </w:tc>
        <w:tc>
          <w:tcPr>
            <w:tcW w:w="1451" w:type="dxa"/>
            <w:vAlign w:val="center"/>
            <w:tcPrChange w:id="225" w:author="沈 佳磊" w:date="2023-08-09T15:24:00Z">
              <w:tcPr>
                <w:tcW w:w="1451" w:type="dxa"/>
                <w:vAlign w:val="center"/>
              </w:tcPr>
            </w:tcPrChange>
          </w:tcPr>
          <w:p w14:paraId="29AC3858" w14:textId="2D3E014C" w:rsidR="00176238" w:rsidRDefault="00176238" w:rsidP="00176238">
            <w:pPr>
              <w:jc w:val="center"/>
              <w:rPr>
                <w:rFonts w:hAnsi="宋体"/>
                <w:color w:val="auto"/>
              </w:rPr>
            </w:pPr>
            <w:ins w:id="226" w:author="沈 佳磊" w:date="2023-08-09T15:15:00Z">
              <w:r>
                <w:rPr>
                  <w:rFonts w:hint="eastAsia"/>
                </w:rPr>
                <w:t>兼职</w:t>
              </w:r>
            </w:ins>
          </w:p>
        </w:tc>
      </w:tr>
      <w:tr w:rsidR="00B4761F" w14:paraId="69BB6198" w14:textId="77777777">
        <w:trPr>
          <w:cantSplit/>
          <w:trHeight w:val="992"/>
        </w:trPr>
        <w:tc>
          <w:tcPr>
            <w:tcW w:w="1253" w:type="dxa"/>
            <w:gridSpan w:val="2"/>
            <w:vAlign w:val="center"/>
          </w:tcPr>
          <w:p w14:paraId="75AC9DB2" w14:textId="77777777" w:rsidR="00B4761F" w:rsidRDefault="00B4761F" w:rsidP="00B4761F">
            <w:pPr>
              <w:ind w:right="113"/>
              <w:jc w:val="center"/>
              <w:rPr>
                <w:rFonts w:hAnsi="宋体"/>
                <w:color w:val="auto"/>
              </w:rPr>
            </w:pPr>
            <w:r>
              <w:rPr>
                <w:rFonts w:hAnsi="宋体" w:hint="eastAsia"/>
                <w:color w:val="auto"/>
              </w:rPr>
              <w:t>奖惩情况</w:t>
            </w:r>
          </w:p>
        </w:tc>
        <w:tc>
          <w:tcPr>
            <w:tcW w:w="8536" w:type="dxa"/>
            <w:gridSpan w:val="7"/>
            <w:vAlign w:val="center"/>
          </w:tcPr>
          <w:p w14:paraId="5B044013" w14:textId="40D7B8AC" w:rsidR="00B4761F" w:rsidRPr="009E3329" w:rsidRDefault="00B4761F" w:rsidP="00B4761F">
            <w:pPr>
              <w:pStyle w:val="ne-p"/>
              <w:spacing w:before="0" w:beforeAutospacing="0" w:after="0" w:afterAutospacing="0"/>
              <w:rPr>
                <w:ins w:id="227" w:author="沈 佳磊" w:date="2023-08-09T15:10:00Z"/>
                <w:sz w:val="22"/>
                <w:szCs w:val="22"/>
                <w:rPrChange w:id="228" w:author="沈 佳磊" w:date="2023-08-09T15:46:00Z">
                  <w:rPr>
                    <w:ins w:id="229" w:author="沈 佳磊" w:date="2023-08-09T15:10:00Z"/>
                  </w:rPr>
                </w:rPrChange>
              </w:rPr>
            </w:pPr>
            <w:ins w:id="230" w:author="沈 佳磊" w:date="2023-08-09T15:10:00Z">
              <w:r w:rsidRPr="009E3329">
                <w:rPr>
                  <w:rStyle w:val="ne-text"/>
                  <w:sz w:val="22"/>
                  <w:szCs w:val="22"/>
                  <w:rPrChange w:id="231" w:author="沈 佳磊" w:date="2023-08-09T15:46:00Z">
                    <w:rPr>
                      <w:rStyle w:val="ne-text"/>
                    </w:rPr>
                  </w:rPrChange>
                </w:rPr>
                <w:t>香港浸会大学</w:t>
              </w:r>
            </w:ins>
            <w:ins w:id="232" w:author="沈 佳磊" w:date="2023-08-09T16:59:00Z">
              <w:r w:rsidR="00606E79">
                <w:rPr>
                  <w:rStyle w:val="ne-text"/>
                  <w:rFonts w:hint="eastAsia"/>
                  <w:sz w:val="22"/>
                  <w:szCs w:val="22"/>
                </w:rPr>
                <w:t>2</w:t>
              </w:r>
              <w:r w:rsidR="00606E79">
                <w:rPr>
                  <w:rStyle w:val="ne-text"/>
                  <w:sz w:val="22"/>
                  <w:szCs w:val="22"/>
                </w:rPr>
                <w:t>019</w:t>
              </w:r>
              <w:r w:rsidR="00606E79">
                <w:rPr>
                  <w:rStyle w:val="ne-text"/>
                  <w:rFonts w:hint="eastAsia"/>
                  <w:sz w:val="22"/>
                  <w:szCs w:val="22"/>
                </w:rPr>
                <w:t>年度</w:t>
              </w:r>
            </w:ins>
            <w:ins w:id="233" w:author="沈 佳磊" w:date="2023-08-09T15:10:00Z">
              <w:r w:rsidRPr="009E3329">
                <w:rPr>
                  <w:rStyle w:val="ne-text"/>
                  <w:sz w:val="22"/>
                  <w:szCs w:val="22"/>
                  <w:rPrChange w:id="234" w:author="沈 佳磊" w:date="2023-08-09T15:46:00Z">
                    <w:rPr>
                      <w:rStyle w:val="ne-text"/>
                    </w:rPr>
                  </w:rPrChange>
                </w:rPr>
                <w:t>奖学金、</w:t>
              </w:r>
            </w:ins>
            <w:ins w:id="235" w:author="沈 佳磊" w:date="2023-08-09T16:59:00Z">
              <w:r w:rsidR="00606E79">
                <w:rPr>
                  <w:rStyle w:val="ne-text"/>
                  <w:rFonts w:hint="eastAsia"/>
                </w:rPr>
                <w:t>2</w:t>
              </w:r>
              <w:r w:rsidR="00606E79">
                <w:rPr>
                  <w:rStyle w:val="ne-text"/>
                </w:rPr>
                <w:t>021</w:t>
              </w:r>
              <w:r w:rsidR="00606E79">
                <w:rPr>
                  <w:rStyle w:val="ne-text"/>
                  <w:rFonts w:hint="eastAsia"/>
                </w:rPr>
                <w:t>年度浙江省大学生省A类指导竞赛二等奖</w:t>
              </w:r>
              <w:r w:rsidR="00606E79">
                <w:rPr>
                  <w:rStyle w:val="ne-text"/>
                  <w:rFonts w:hint="eastAsia"/>
                </w:rPr>
                <w:t>、</w:t>
              </w:r>
            </w:ins>
            <w:ins w:id="236" w:author="沈 佳磊" w:date="2023-08-09T15:10:00Z">
              <w:r w:rsidRPr="009E3329">
                <w:rPr>
                  <w:rStyle w:val="ne-text"/>
                  <w:sz w:val="22"/>
                  <w:szCs w:val="22"/>
                  <w:rPrChange w:id="237" w:author="沈 佳磊" w:date="2023-08-09T15:46:00Z">
                    <w:rPr>
                      <w:rStyle w:val="ne-text"/>
                    </w:rPr>
                  </w:rPrChange>
                </w:rPr>
                <w:t>2022年管理信息系统教改论文、2023年度计算机信息系统核心期刊（预计</w:t>
              </w:r>
              <w:r w:rsidRPr="009E3329">
                <w:rPr>
                  <w:rStyle w:val="ne-text"/>
                  <w:rFonts w:hint="eastAsia"/>
                  <w:sz w:val="22"/>
                  <w:szCs w:val="22"/>
                  <w:rPrChange w:id="238" w:author="沈 佳磊" w:date="2023-08-09T15:46:00Z">
                    <w:rPr>
                      <w:rStyle w:val="ne-text"/>
                      <w:rFonts w:hint="eastAsia"/>
                    </w:rPr>
                  </w:rPrChange>
                </w:rPr>
                <w:t>下半年</w:t>
              </w:r>
              <w:r w:rsidRPr="009E3329">
                <w:rPr>
                  <w:rStyle w:val="ne-text"/>
                  <w:sz w:val="22"/>
                  <w:szCs w:val="22"/>
                  <w:rPrChange w:id="239" w:author="沈 佳磊" w:date="2023-08-09T15:46:00Z">
                    <w:rPr>
                      <w:rStyle w:val="ne-text"/>
                    </w:rPr>
                  </w:rPrChange>
                </w:rPr>
                <w:t>见刊）</w:t>
              </w:r>
            </w:ins>
          </w:p>
          <w:p w14:paraId="7A2ABBB5" w14:textId="17F54D82" w:rsidR="00B4761F" w:rsidRPr="009E3329" w:rsidDel="005020B4" w:rsidRDefault="00B4761F">
            <w:pPr>
              <w:pStyle w:val="ne-p"/>
              <w:spacing w:before="0" w:beforeAutospacing="0" w:after="0" w:afterAutospacing="0"/>
              <w:rPr>
                <w:del w:id="240" w:author="沈 佳磊" w:date="2023-08-09T15:24:00Z"/>
                <w:sz w:val="22"/>
                <w:szCs w:val="22"/>
                <w:rPrChange w:id="241" w:author="沈 佳磊" w:date="2023-08-09T15:46:00Z">
                  <w:rPr>
                    <w:del w:id="242" w:author="沈 佳磊" w:date="2023-08-09T15:24:00Z"/>
                    <w:rFonts w:hAnsi="宋体"/>
                    <w:color w:val="auto"/>
                  </w:rPr>
                </w:rPrChange>
              </w:rPr>
              <w:pPrChange w:id="243" w:author="沈 佳磊" w:date="2023-08-09T15:24:00Z">
                <w:pPr>
                  <w:framePr w:hSpace="180" w:wrap="around" w:vAnchor="page" w:hAnchor="margin" w:xAlign="center" w:y="2626"/>
                </w:pPr>
              </w:pPrChange>
            </w:pPr>
            <w:ins w:id="244" w:author="沈 佳磊" w:date="2023-08-09T15:10:00Z">
              <w:r w:rsidRPr="009E3329">
                <w:rPr>
                  <w:rStyle w:val="ne-text"/>
                  <w:rFonts w:hint="eastAsia"/>
                  <w:sz w:val="22"/>
                  <w:szCs w:val="22"/>
                  <w:rPrChange w:id="245" w:author="沈 佳磊" w:date="2023-08-09T15:46:00Z">
                    <w:rPr>
                      <w:rStyle w:val="ne-text"/>
                      <w:rFonts w:hint="eastAsia"/>
                    </w:rPr>
                  </w:rPrChange>
                </w:rPr>
                <w:t>德语</w:t>
              </w:r>
              <w:r w:rsidRPr="009E3329">
                <w:rPr>
                  <w:rStyle w:val="ne-text"/>
                  <w:sz w:val="22"/>
                  <w:szCs w:val="22"/>
                  <w:rPrChange w:id="246" w:author="沈 佳磊" w:date="2023-08-09T15:46:00Z">
                    <w:rPr>
                      <w:rStyle w:val="ne-text"/>
                    </w:rPr>
                  </w:rPrChange>
                </w:rPr>
                <w:t>FSP</w:t>
              </w:r>
              <w:r w:rsidRPr="009E3329">
                <w:rPr>
                  <w:rStyle w:val="ne-text"/>
                  <w:rFonts w:hint="eastAsia"/>
                  <w:sz w:val="22"/>
                  <w:szCs w:val="22"/>
                  <w:rPrChange w:id="247" w:author="沈 佳磊" w:date="2023-08-09T15:46:00Z">
                    <w:rPr>
                      <w:rStyle w:val="ne-text"/>
                      <w:rFonts w:hint="eastAsia"/>
                    </w:rPr>
                  </w:rPrChange>
                </w:rPr>
                <w:t>（类似</w:t>
              </w:r>
              <w:r w:rsidRPr="009E3329">
                <w:rPr>
                  <w:rStyle w:val="ne-text"/>
                  <w:sz w:val="22"/>
                  <w:szCs w:val="22"/>
                  <w:rPrChange w:id="248" w:author="沈 佳磊" w:date="2023-08-09T15:46:00Z">
                    <w:rPr>
                      <w:rStyle w:val="ne-text"/>
                    </w:rPr>
                  </w:rPrChange>
                </w:rPr>
                <w:t>DSH-2</w:t>
              </w:r>
              <w:r w:rsidRPr="009E3329">
                <w:rPr>
                  <w:rStyle w:val="ne-text"/>
                  <w:rFonts w:hint="eastAsia"/>
                  <w:sz w:val="22"/>
                  <w:szCs w:val="22"/>
                  <w:rPrChange w:id="249" w:author="沈 佳磊" w:date="2023-08-09T15:46:00Z">
                    <w:rPr>
                      <w:rStyle w:val="ne-text"/>
                      <w:rFonts w:hint="eastAsia"/>
                    </w:rPr>
                  </w:rPrChange>
                </w:rPr>
                <w:t>和英语托福考试）、高级数据分析师证书、雅思六分、证券从业资格证、高校教师资格证</w:t>
              </w:r>
              <w:r w:rsidRPr="009E3329">
                <w:rPr>
                  <w:rStyle w:val="ne-text"/>
                  <w:sz w:val="22"/>
                  <w:szCs w:val="22"/>
                  <w:shd w:val="clear" w:color="auto" w:fill="FFFFFF"/>
                  <w:rPrChange w:id="250" w:author="沈 佳磊" w:date="2023-08-09T15:46:00Z">
                    <w:rPr>
                      <w:rStyle w:val="ne-text"/>
                      <w:shd w:val="clear" w:color="auto" w:fill="FFFFFF"/>
                    </w:rPr>
                  </w:rPrChange>
                </w:rPr>
                <w:t xml:space="preserve"> </w:t>
              </w:r>
            </w:ins>
          </w:p>
          <w:p w14:paraId="54700D4F" w14:textId="77777777" w:rsidR="00B4761F" w:rsidRDefault="00B4761F">
            <w:pPr>
              <w:pStyle w:val="ne-p"/>
              <w:pPrChange w:id="251" w:author="沈 佳磊" w:date="2023-08-09T15:24:00Z">
                <w:pPr>
                  <w:framePr w:hSpace="180" w:wrap="around" w:vAnchor="page" w:hAnchor="margin" w:xAlign="center" w:y="2626"/>
                </w:pPr>
              </w:pPrChange>
            </w:pPr>
          </w:p>
        </w:tc>
      </w:tr>
    </w:tbl>
    <w:p w14:paraId="549BF283" w14:textId="77777777" w:rsidR="004161EE" w:rsidRDefault="009E3329">
      <w:pPr>
        <w:tabs>
          <w:tab w:val="left" w:pos="760"/>
        </w:tabs>
        <w:jc w:val="center"/>
        <w:rPr>
          <w:rFonts w:ascii="小标宋" w:eastAsia="小标宋" w:hAnsi="小标宋" w:cs="小标宋"/>
          <w:color w:val="auto"/>
          <w:sz w:val="36"/>
          <w:szCs w:val="36"/>
        </w:rPr>
      </w:pPr>
      <w:r>
        <w:rPr>
          <w:rFonts w:ascii="小标宋" w:eastAsia="小标宋" w:hAnsi="小标宋" w:cs="小标宋" w:hint="eastAsia"/>
          <w:color w:val="auto"/>
          <w:sz w:val="36"/>
          <w:szCs w:val="36"/>
        </w:rPr>
        <w:t>杭州市北京航空航天大学中法航空研究院辅助类岗位应聘报名表</w:t>
      </w:r>
    </w:p>
    <w:tbl>
      <w:tblPr>
        <w:tblW w:w="979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59"/>
        <w:gridCol w:w="1027"/>
        <w:gridCol w:w="872"/>
        <w:gridCol w:w="1571"/>
        <w:gridCol w:w="1619"/>
        <w:gridCol w:w="1966"/>
        <w:gridCol w:w="1577"/>
        <w:tblGridChange w:id="252">
          <w:tblGrid>
            <w:gridCol w:w="1159"/>
            <w:gridCol w:w="1027"/>
            <w:gridCol w:w="872"/>
            <w:gridCol w:w="1571"/>
            <w:gridCol w:w="1619"/>
            <w:gridCol w:w="2268"/>
            <w:gridCol w:w="1275"/>
          </w:tblGrid>
        </w:tblGridChange>
      </w:tblGrid>
      <w:tr w:rsidR="004161EE" w14:paraId="56BC96A1" w14:textId="77777777">
        <w:trPr>
          <w:trHeight w:val="1261"/>
          <w:jc w:val="center"/>
        </w:trPr>
        <w:tc>
          <w:tcPr>
            <w:tcW w:w="9791" w:type="dxa"/>
            <w:gridSpan w:val="7"/>
          </w:tcPr>
          <w:p w14:paraId="7DB373D0" w14:textId="77777777" w:rsidR="004161EE" w:rsidRDefault="009E3329">
            <w:pPr>
              <w:rPr>
                <w:rFonts w:hAnsi="宋体"/>
                <w:b/>
                <w:color w:val="auto"/>
              </w:rPr>
            </w:pPr>
            <w:r>
              <w:rPr>
                <w:rFonts w:hAnsi="宋体"/>
                <w:b/>
                <w:color w:val="auto"/>
              </w:rPr>
              <w:lastRenderedPageBreak/>
              <w:t>申请人对过去</w:t>
            </w:r>
            <w:r>
              <w:rPr>
                <w:rFonts w:hAnsi="宋体" w:hint="eastAsia"/>
                <w:b/>
                <w:color w:val="auto"/>
              </w:rPr>
              <w:t>学习、工作中</w:t>
            </w:r>
            <w:r>
              <w:rPr>
                <w:rFonts w:hAnsi="宋体"/>
                <w:b/>
                <w:color w:val="auto"/>
              </w:rPr>
              <w:t>取得的主要业绩介绍和总结：（</w:t>
            </w:r>
            <w:r>
              <w:rPr>
                <w:rFonts w:hAnsi="宋体" w:hint="eastAsia"/>
                <w:b/>
                <w:color w:val="auto"/>
              </w:rPr>
              <w:t>10</w:t>
            </w:r>
            <w:r>
              <w:rPr>
                <w:rFonts w:hAnsi="宋体"/>
                <w:b/>
                <w:color w:val="auto"/>
              </w:rPr>
              <w:t>00</w:t>
            </w:r>
            <w:r>
              <w:rPr>
                <w:rFonts w:hAnsi="宋体"/>
                <w:b/>
                <w:color w:val="auto"/>
              </w:rPr>
              <w:t>字</w:t>
            </w:r>
            <w:r>
              <w:rPr>
                <w:rFonts w:hAnsi="宋体" w:hint="eastAsia"/>
                <w:b/>
                <w:color w:val="auto"/>
              </w:rPr>
              <w:t>以内</w:t>
            </w:r>
            <w:r>
              <w:rPr>
                <w:rFonts w:hAnsi="宋体"/>
                <w:b/>
                <w:color w:val="auto"/>
              </w:rPr>
              <w:t>）</w:t>
            </w:r>
          </w:p>
          <w:p w14:paraId="7763D84A" w14:textId="4776C33D" w:rsidR="00AE068D" w:rsidRDefault="00AE068D" w:rsidP="00AE068D">
            <w:pPr>
              <w:rPr>
                <w:ins w:id="253" w:author="沈 佳磊" w:date="2023-08-09T15:45:00Z"/>
                <w:b/>
                <w:sz w:val="24"/>
                <w:szCs w:val="24"/>
              </w:rPr>
            </w:pPr>
            <w:ins w:id="254" w:author="沈 佳磊" w:date="2023-08-09T15:11:00Z">
              <w:r w:rsidRPr="005020B4">
                <w:rPr>
                  <w:rFonts w:hint="eastAsia"/>
                  <w:b/>
                  <w:sz w:val="24"/>
                  <w:szCs w:val="24"/>
                  <w:rPrChange w:id="255" w:author="沈 佳磊" w:date="2023-08-09T15:27:00Z">
                    <w:rPr>
                      <w:rFonts w:hint="eastAsia"/>
                      <w:b/>
                    </w:rPr>
                  </w:rPrChange>
                </w:rPr>
                <w:t>个人学习总结</w:t>
              </w:r>
            </w:ins>
          </w:p>
          <w:p w14:paraId="322CD620" w14:textId="77777777" w:rsidR="009E3329" w:rsidRPr="005020B4" w:rsidRDefault="009E3329" w:rsidP="00AE068D">
            <w:pPr>
              <w:rPr>
                <w:ins w:id="256" w:author="沈 佳磊" w:date="2023-08-09T15:11:00Z"/>
                <w:b/>
                <w:sz w:val="24"/>
                <w:szCs w:val="24"/>
                <w:rPrChange w:id="257" w:author="沈 佳磊" w:date="2023-08-09T15:27:00Z">
                  <w:rPr>
                    <w:ins w:id="258" w:author="沈 佳磊" w:date="2023-08-09T15:11:00Z"/>
                    <w:b/>
                  </w:rPr>
                </w:rPrChange>
              </w:rPr>
            </w:pPr>
          </w:p>
          <w:p w14:paraId="4C6D995A" w14:textId="77777777" w:rsidR="00AE068D" w:rsidRPr="00887E16" w:rsidRDefault="00AE068D" w:rsidP="00AE068D">
            <w:pPr>
              <w:rPr>
                <w:ins w:id="259" w:author="沈 佳磊" w:date="2023-08-09T15:11:00Z"/>
                <w:rFonts w:hAnsi="宋体"/>
                <w:bCs/>
                <w:color w:val="auto"/>
              </w:rPr>
            </w:pPr>
            <w:ins w:id="260" w:author="沈 佳磊" w:date="2023-08-09T15:11:00Z">
              <w:r w:rsidRPr="00887E16">
                <w:rPr>
                  <w:rFonts w:hint="eastAsia"/>
                  <w:bCs/>
                </w:rPr>
                <w:t>大学第一外语为德语，德语为</w:t>
              </w:r>
              <w:r w:rsidRPr="00887E16">
                <w:rPr>
                  <w:rFonts w:hint="eastAsia"/>
                  <w:bCs/>
                </w:rPr>
                <w:t>B2</w:t>
              </w:r>
              <w:r w:rsidRPr="00887E16">
                <w:rPr>
                  <w:rFonts w:hint="eastAsia"/>
                  <w:bCs/>
                </w:rPr>
                <w:t>水平；前期德国留学（就读浙江科技大学中德班），因家里变故因此后回到国再转去香港浸会大学继续深造，对于计算机专业一直坚守初心。本身热爱于教育事业，喜欢大学的工作环境，因此一直</w:t>
              </w:r>
              <w:r>
                <w:rPr>
                  <w:rFonts w:hint="eastAsia"/>
                  <w:bCs/>
                </w:rPr>
                <w:t>从事于学校的工作。</w:t>
              </w:r>
            </w:ins>
          </w:p>
          <w:p w14:paraId="23A0F607" w14:textId="7C037C9A" w:rsidR="00AE068D" w:rsidRDefault="00AE068D" w:rsidP="00AE068D">
            <w:pPr>
              <w:pStyle w:val="ne-p"/>
              <w:spacing w:before="0" w:beforeAutospacing="0" w:after="0" w:afterAutospacing="0"/>
              <w:rPr>
                <w:ins w:id="261" w:author="沈 佳磊" w:date="2023-08-09T15:45:00Z"/>
                <w:rStyle w:val="ne-text"/>
                <w:b/>
                <w:bCs/>
              </w:rPr>
            </w:pPr>
            <w:ins w:id="262" w:author="沈 佳磊" w:date="2023-08-09T15:11:00Z">
              <w:r w:rsidRPr="00887E16">
                <w:rPr>
                  <w:rStyle w:val="ne-text"/>
                  <w:rFonts w:hint="eastAsia"/>
                  <w:b/>
                  <w:bCs/>
                </w:rPr>
                <w:t>日常工作总结</w:t>
              </w:r>
            </w:ins>
          </w:p>
          <w:p w14:paraId="2CD02060" w14:textId="77777777" w:rsidR="009E3329" w:rsidRDefault="009E3329" w:rsidP="00AE068D">
            <w:pPr>
              <w:pStyle w:val="ne-p"/>
              <w:spacing w:before="0" w:beforeAutospacing="0" w:after="0" w:afterAutospacing="0"/>
              <w:rPr>
                <w:ins w:id="263" w:author="沈 佳磊" w:date="2023-08-09T15:11:00Z"/>
                <w:rStyle w:val="ne-text"/>
                <w:b/>
                <w:bCs/>
              </w:rPr>
            </w:pPr>
          </w:p>
          <w:p w14:paraId="710B2655" w14:textId="566350FB" w:rsidR="00AE068D" w:rsidRPr="009E3329" w:rsidRDefault="00AE068D">
            <w:pPr>
              <w:pStyle w:val="ne-p"/>
              <w:numPr>
                <w:ilvl w:val="0"/>
                <w:numId w:val="5"/>
              </w:numPr>
              <w:spacing w:before="0" w:beforeAutospacing="0" w:after="0" w:afterAutospacing="0"/>
              <w:rPr>
                <w:ins w:id="264" w:author="沈 佳磊" w:date="2023-08-09T15:11:00Z"/>
                <w:sz w:val="22"/>
                <w:szCs w:val="22"/>
                <w:rPrChange w:id="265" w:author="沈 佳磊" w:date="2023-08-09T15:45:00Z">
                  <w:rPr>
                    <w:ins w:id="266" w:author="沈 佳磊" w:date="2023-08-09T15:11:00Z"/>
                  </w:rPr>
                </w:rPrChange>
              </w:rPr>
              <w:pPrChange w:id="267" w:author="沈 佳磊" w:date="2023-08-09T15:24:00Z">
                <w:pPr>
                  <w:pStyle w:val="ne-p"/>
                  <w:spacing w:before="0" w:beforeAutospacing="0" w:after="0" w:afterAutospacing="0"/>
                </w:pPr>
              </w:pPrChange>
            </w:pPr>
            <w:ins w:id="268" w:author="沈 佳磊" w:date="2023-08-09T15:11:00Z">
              <w:r w:rsidRPr="009E3329">
                <w:rPr>
                  <w:rFonts w:hint="eastAsia"/>
                  <w:sz w:val="22"/>
                  <w:szCs w:val="22"/>
                  <w:rPrChange w:id="269" w:author="沈 佳磊" w:date="2023-08-09T15:45:00Z">
                    <w:rPr>
                      <w:rFonts w:hint="eastAsia"/>
                    </w:rPr>
                  </w:rPrChange>
                </w:rPr>
                <w:t>教学内容：</w:t>
              </w:r>
              <w:r w:rsidRPr="009E3329">
                <w:rPr>
                  <w:rStyle w:val="ne-text"/>
                  <w:sz w:val="22"/>
                  <w:szCs w:val="22"/>
                  <w:rPrChange w:id="270" w:author="沈 佳磊" w:date="2023-08-09T15:45:00Z">
                    <w:rPr>
                      <w:rStyle w:val="ne-text"/>
                    </w:rPr>
                  </w:rPrChange>
                </w:rPr>
                <w:t>德语B1、信息技术、大数据分析（22年已考取高级数据分析师证书）、商业智能可视化、互联网金融（持有证券从业资格证）、Python基础与应用、人工智能导论、信息系统（管理信息系统+数据库应用）</w:t>
              </w:r>
            </w:ins>
          </w:p>
          <w:p w14:paraId="23116014" w14:textId="4E3DB137" w:rsidR="00AE068D" w:rsidRPr="009E3329" w:rsidRDefault="00AE068D">
            <w:pPr>
              <w:pStyle w:val="ne-p"/>
              <w:numPr>
                <w:ilvl w:val="0"/>
                <w:numId w:val="5"/>
              </w:numPr>
              <w:spacing w:before="0" w:beforeAutospacing="0" w:after="0" w:afterAutospacing="0"/>
              <w:rPr>
                <w:ins w:id="271" w:author="沈 佳磊" w:date="2023-08-09T15:11:00Z"/>
                <w:color w:val="4472C4" w:themeColor="accent1"/>
                <w:sz w:val="22"/>
                <w:szCs w:val="22"/>
                <w:rPrChange w:id="272" w:author="沈 佳磊" w:date="2023-08-09T15:45:00Z">
                  <w:rPr>
                    <w:ins w:id="273" w:author="沈 佳磊" w:date="2023-08-09T15:11:00Z"/>
                    <w:b/>
                  </w:rPr>
                </w:rPrChange>
              </w:rPr>
              <w:pPrChange w:id="274" w:author="沈 佳磊" w:date="2023-08-09T15:24:00Z">
                <w:pPr/>
              </w:pPrChange>
            </w:pPr>
            <w:ins w:id="275" w:author="沈 佳磊" w:date="2023-08-09T15:11:00Z">
              <w:r w:rsidRPr="009E3329">
                <w:rPr>
                  <w:rFonts w:hint="eastAsia"/>
                  <w:sz w:val="22"/>
                  <w:szCs w:val="22"/>
                  <w:rPrChange w:id="276" w:author="沈 佳磊" w:date="2023-08-09T15:45:00Z">
                    <w:rPr>
                      <w:rFonts w:hint="eastAsia"/>
                    </w:rPr>
                  </w:rPrChange>
                </w:rPr>
                <w:t>兼任工作：</w:t>
              </w:r>
              <w:r w:rsidRPr="009E3329">
                <w:rPr>
                  <w:rStyle w:val="ne-text"/>
                  <w:rFonts w:hint="eastAsia"/>
                  <w:color w:val="4472C4" w:themeColor="accent1"/>
                  <w:sz w:val="22"/>
                  <w:szCs w:val="22"/>
                  <w:rPrChange w:id="277" w:author="沈 佳磊" w:date="2023-08-09T15:45:00Z">
                    <w:rPr>
                      <w:rStyle w:val="ne-text"/>
                      <w:rFonts w:hint="eastAsia"/>
                      <w:b/>
                      <w:bCs/>
                    </w:rPr>
                  </w:rPrChange>
                </w:rPr>
                <w:t>系统管理员</w:t>
              </w:r>
              <w:r w:rsidRPr="009E3329">
                <w:rPr>
                  <w:rStyle w:val="ne-text"/>
                  <w:rFonts w:hint="eastAsia"/>
                  <w:sz w:val="22"/>
                  <w:szCs w:val="22"/>
                  <w:rPrChange w:id="278" w:author="沈 佳磊" w:date="2023-08-09T15:45:00Z">
                    <w:rPr>
                      <w:rStyle w:val="ne-text"/>
                      <w:rFonts w:hint="eastAsia"/>
                    </w:rPr>
                  </w:rPrChange>
                </w:rPr>
                <w:t>（管理</w:t>
              </w:r>
              <w:r w:rsidRPr="009E3329">
                <w:rPr>
                  <w:rStyle w:val="ne-text"/>
                  <w:sz w:val="22"/>
                  <w:szCs w:val="22"/>
                  <w:rPrChange w:id="279" w:author="沈 佳磊" w:date="2023-08-09T15:45:00Z">
                    <w:rPr>
                      <w:rStyle w:val="ne-text"/>
                    </w:rPr>
                  </w:rPrChange>
                </w:rPr>
                <w:t xml:space="preserve"> +</w:t>
              </w:r>
              <w:r w:rsidRPr="009E3329">
                <w:rPr>
                  <w:rStyle w:val="ne-text"/>
                  <w:rFonts w:hint="eastAsia"/>
                  <w:sz w:val="22"/>
                  <w:szCs w:val="22"/>
                  <w:rPrChange w:id="280" w:author="沈 佳磊" w:date="2023-08-09T15:45:00Z">
                    <w:rPr>
                      <w:rStyle w:val="ne-text"/>
                      <w:rFonts w:hint="eastAsia"/>
                    </w:rPr>
                  </w:rPrChange>
                </w:rPr>
                <w:t>实验室建设人员，具有独立负责采购到组装实验室机房的能力）、</w:t>
              </w:r>
              <w:r w:rsidRPr="009E3329">
                <w:rPr>
                  <w:rStyle w:val="ne-text"/>
                  <w:rFonts w:hint="eastAsia"/>
                  <w:sz w:val="22"/>
                  <w:szCs w:val="22"/>
                  <w:rPrChange w:id="281" w:author="沈 佳磊" w:date="2023-08-09T15:45:00Z">
                    <w:rPr>
                      <w:rStyle w:val="ne-text"/>
                      <w:rFonts w:hint="eastAsia"/>
                      <w:b/>
                      <w:bCs/>
                    </w:rPr>
                  </w:rPrChange>
                </w:rPr>
                <w:t>学院</w:t>
              </w:r>
              <w:r w:rsidRPr="009E3329">
                <w:rPr>
                  <w:rStyle w:val="ne-text"/>
                  <w:rFonts w:hint="eastAsia"/>
                  <w:color w:val="4472C4" w:themeColor="accent1"/>
                  <w:sz w:val="22"/>
                  <w:szCs w:val="22"/>
                  <w:rPrChange w:id="282" w:author="沈 佳磊" w:date="2023-08-09T15:45:00Z">
                    <w:rPr>
                      <w:rStyle w:val="ne-text"/>
                      <w:rFonts w:hint="eastAsia"/>
                      <w:b/>
                      <w:bCs/>
                    </w:rPr>
                  </w:rPrChange>
                </w:rPr>
                <w:t>科研秘书</w:t>
              </w:r>
              <w:r w:rsidRPr="009E3329">
                <w:rPr>
                  <w:rStyle w:val="ne-text"/>
                  <w:rFonts w:hint="eastAsia"/>
                  <w:sz w:val="22"/>
                  <w:szCs w:val="22"/>
                  <w:rPrChange w:id="283" w:author="沈 佳磊" w:date="2023-08-09T15:45:00Z">
                    <w:rPr>
                      <w:rStyle w:val="ne-text"/>
                      <w:rFonts w:hint="eastAsia"/>
                    </w:rPr>
                  </w:rPrChange>
                </w:rPr>
                <w:t>（负责学校教研收集工作）、</w:t>
              </w:r>
              <w:r w:rsidRPr="009E3329">
                <w:rPr>
                  <w:rStyle w:val="ne-text"/>
                  <w:rFonts w:hint="eastAsia"/>
                  <w:color w:val="4472C4" w:themeColor="accent1"/>
                  <w:sz w:val="22"/>
                  <w:szCs w:val="22"/>
                  <w:rPrChange w:id="284" w:author="沈 佳磊" w:date="2023-08-09T15:45:00Z">
                    <w:rPr>
                      <w:rStyle w:val="ne-text"/>
                      <w:rFonts w:hint="eastAsia"/>
                      <w:b/>
                      <w:bCs/>
                    </w:rPr>
                  </w:rPrChange>
                </w:rPr>
                <w:t>工会小组长</w:t>
              </w:r>
              <w:r w:rsidRPr="009E3329">
                <w:rPr>
                  <w:rStyle w:val="ne-text"/>
                  <w:rFonts w:hint="eastAsia"/>
                  <w:sz w:val="22"/>
                  <w:szCs w:val="22"/>
                  <w:rPrChange w:id="285" w:author="沈 佳磊" w:date="2023-08-09T15:45:00Z">
                    <w:rPr>
                      <w:rStyle w:val="ne-text"/>
                      <w:rFonts w:hint="eastAsia"/>
                    </w:rPr>
                  </w:rPrChange>
                </w:rPr>
                <w:t>（负责工会小组的礼品分发和疗休养工作安排工作，为广大妇女群众无私奉献）、</w:t>
              </w:r>
              <w:r w:rsidRPr="009E3329">
                <w:rPr>
                  <w:rStyle w:val="ne-text"/>
                  <w:rFonts w:hint="eastAsia"/>
                  <w:sz w:val="22"/>
                  <w:szCs w:val="22"/>
                  <w:rPrChange w:id="286" w:author="沈 佳磊" w:date="2023-08-09T15:45:00Z">
                    <w:rPr>
                      <w:rStyle w:val="ne-text"/>
                      <w:rFonts w:hint="eastAsia"/>
                      <w:b/>
                      <w:bCs/>
                    </w:rPr>
                  </w:rPrChange>
                </w:rPr>
                <w:t>两个班级的</w:t>
              </w:r>
              <w:r w:rsidRPr="009E3329">
                <w:rPr>
                  <w:rStyle w:val="ne-text"/>
                  <w:rFonts w:hint="eastAsia"/>
                  <w:color w:val="4472C4" w:themeColor="accent1"/>
                  <w:sz w:val="22"/>
                  <w:szCs w:val="22"/>
                  <w:rPrChange w:id="287" w:author="沈 佳磊" w:date="2023-08-09T15:45:00Z">
                    <w:rPr>
                      <w:rStyle w:val="ne-text"/>
                      <w:rFonts w:hint="eastAsia"/>
                      <w:b/>
                      <w:bCs/>
                    </w:rPr>
                  </w:rPrChange>
                </w:rPr>
                <w:t>班主任</w:t>
              </w:r>
            </w:ins>
          </w:p>
          <w:p w14:paraId="6C9F9FA0" w14:textId="77777777" w:rsidR="00AE068D" w:rsidRPr="00887E16" w:rsidRDefault="00AE068D">
            <w:pPr>
              <w:pStyle w:val="ne-p"/>
              <w:spacing w:before="0" w:beforeAutospacing="0" w:after="0" w:afterAutospacing="0"/>
              <w:rPr>
                <w:ins w:id="288" w:author="沈 佳磊" w:date="2023-08-09T15:11:00Z"/>
                <w:b/>
                <w:bCs/>
              </w:rPr>
            </w:pPr>
            <w:ins w:id="289" w:author="沈 佳磊" w:date="2023-08-09T15:11:00Z">
              <w:r w:rsidRPr="00887E16">
                <w:rPr>
                  <w:rStyle w:val="ne-text"/>
                  <w:b/>
                  <w:bCs/>
                </w:rPr>
                <w:t>校企合作内容</w:t>
              </w:r>
            </w:ins>
          </w:p>
          <w:p w14:paraId="42BBBE74" w14:textId="77777777" w:rsidR="00AE068D" w:rsidRPr="009E3329" w:rsidRDefault="00AE068D" w:rsidP="00AE068D">
            <w:pPr>
              <w:pStyle w:val="ne-p"/>
              <w:spacing w:before="0" w:beforeAutospacing="0" w:after="0" w:afterAutospacing="0"/>
              <w:rPr>
                <w:ins w:id="290" w:author="沈 佳磊" w:date="2023-08-09T15:11:00Z"/>
                <w:sz w:val="22"/>
                <w:szCs w:val="22"/>
                <w:rPrChange w:id="291" w:author="沈 佳磊" w:date="2023-08-09T15:45:00Z">
                  <w:rPr>
                    <w:ins w:id="292" w:author="沈 佳磊" w:date="2023-08-09T15:11:00Z"/>
                  </w:rPr>
                </w:rPrChange>
              </w:rPr>
            </w:pPr>
            <w:ins w:id="293" w:author="沈 佳磊" w:date="2023-08-09T15:11:00Z">
              <w:r w:rsidRPr="009E3329">
                <w:rPr>
                  <w:rStyle w:val="ne-text"/>
                  <w:sz w:val="22"/>
                  <w:szCs w:val="22"/>
                  <w:rPrChange w:id="294" w:author="沈 佳磊" w:date="2023-08-09T15:45:00Z">
                    <w:rPr>
                      <w:rStyle w:val="ne-text"/>
                    </w:rPr>
                  </w:rPrChange>
                </w:rPr>
                <w:t>客座讲师：企业签约讲师+贵州财经大学客座教师，如下是个人教学的案例网站：</w:t>
              </w:r>
              <w:r w:rsidRPr="009E3329">
                <w:rPr>
                  <w:sz w:val="22"/>
                  <w:szCs w:val="22"/>
                  <w:rPrChange w:id="295" w:author="沈 佳磊" w:date="2023-08-09T15:45:00Z">
                    <w:rPr/>
                  </w:rPrChange>
                </w:rPr>
                <w:fldChar w:fldCharType="begin"/>
              </w:r>
              <w:r w:rsidRPr="009E3329">
                <w:rPr>
                  <w:sz w:val="22"/>
                  <w:szCs w:val="22"/>
                  <w:rPrChange w:id="296" w:author="沈 佳磊" w:date="2023-08-09T15:45:00Z">
                    <w:rPr/>
                  </w:rPrChange>
                </w:rPr>
                <w:instrText xml:space="preserve"> HYPERLINK "https://university.fanruan.com/case-gzcjdx/" \t "_blank" </w:instrText>
              </w:r>
              <w:r w:rsidRPr="009E3329">
                <w:rPr>
                  <w:sz w:val="22"/>
                  <w:szCs w:val="22"/>
                  <w:rPrChange w:id="297" w:author="沈 佳磊" w:date="2023-08-09T15:45:00Z">
                    <w:rPr/>
                  </w:rPrChange>
                </w:rPr>
                <w:fldChar w:fldCharType="separate"/>
              </w:r>
              <w:r w:rsidRPr="009E3329">
                <w:rPr>
                  <w:rStyle w:val="ne-text"/>
                  <w:color w:val="0000FF"/>
                  <w:sz w:val="22"/>
                  <w:szCs w:val="22"/>
                  <w:u w:val="single"/>
                  <w:rPrChange w:id="298" w:author="沈 佳磊" w:date="2023-08-09T15:45:00Z">
                    <w:rPr>
                      <w:rStyle w:val="ne-text"/>
                      <w:color w:val="0000FF"/>
                      <w:u w:val="single"/>
                    </w:rPr>
                  </w:rPrChange>
                </w:rPr>
                <w:t>https://university.fanruan.com/case-gzcjdx/</w:t>
              </w:r>
              <w:r w:rsidRPr="009E3329">
                <w:rPr>
                  <w:sz w:val="22"/>
                  <w:szCs w:val="22"/>
                  <w:rPrChange w:id="299" w:author="沈 佳磊" w:date="2023-08-09T15:45:00Z">
                    <w:rPr/>
                  </w:rPrChange>
                </w:rPr>
                <w:fldChar w:fldCharType="end"/>
              </w:r>
            </w:ins>
          </w:p>
          <w:p w14:paraId="37862F66" w14:textId="77777777" w:rsidR="00AE068D" w:rsidRDefault="00AE068D" w:rsidP="00AE068D">
            <w:pPr>
              <w:pStyle w:val="ne-p"/>
              <w:spacing w:before="0" w:beforeAutospacing="0" w:after="0" w:afterAutospacing="0"/>
              <w:rPr>
                <w:ins w:id="300" w:author="沈 佳磊" w:date="2023-08-09T15:11:00Z"/>
                <w:rStyle w:val="ne-text"/>
                <w:b/>
                <w:bCs/>
              </w:rPr>
            </w:pPr>
            <w:ins w:id="301" w:author="沈 佳磊" w:date="2023-08-09T15:11:00Z">
              <w:r w:rsidRPr="00887E16">
                <w:rPr>
                  <w:rStyle w:val="ne-text"/>
                  <w:b/>
                  <w:bCs/>
                </w:rPr>
                <w:t>个人技能特长</w:t>
              </w:r>
            </w:ins>
          </w:p>
          <w:p w14:paraId="31D52BEE" w14:textId="28212197" w:rsidR="00AE068D" w:rsidRPr="009E3329" w:rsidRDefault="00AE068D">
            <w:pPr>
              <w:pStyle w:val="ae"/>
              <w:numPr>
                <w:ilvl w:val="0"/>
                <w:numId w:val="6"/>
              </w:numPr>
              <w:kinsoku/>
              <w:autoSpaceDE/>
              <w:autoSpaceDN/>
              <w:adjustRightInd/>
              <w:snapToGrid/>
              <w:spacing w:before="100" w:beforeAutospacing="1" w:after="100" w:afterAutospacing="1"/>
              <w:ind w:firstLineChars="0"/>
              <w:textAlignment w:val="auto"/>
              <w:rPr>
                <w:ins w:id="302" w:author="沈 佳磊" w:date="2023-08-09T15:11:00Z"/>
                <w:rFonts w:ascii="宋体" w:hAnsi="宋体" w:cs="宋体"/>
                <w:sz w:val="22"/>
                <w:szCs w:val="22"/>
                <w:rPrChange w:id="303" w:author="沈 佳磊" w:date="2023-08-09T15:45:00Z">
                  <w:rPr>
                    <w:ins w:id="304" w:author="沈 佳磊" w:date="2023-08-09T15:11:00Z"/>
                    <w:rFonts w:ascii="宋体" w:hAnsi="宋体" w:cs="宋体"/>
                    <w:sz w:val="24"/>
                    <w:szCs w:val="24"/>
                  </w:rPr>
                </w:rPrChange>
              </w:rPr>
              <w:pPrChange w:id="305" w:author="沈 佳磊" w:date="2023-08-09T15:25:00Z">
                <w:pPr>
                  <w:numPr>
                    <w:numId w:val="1"/>
                  </w:numPr>
                  <w:kinsoku/>
                  <w:autoSpaceDE/>
                  <w:autoSpaceDN/>
                  <w:adjustRightInd/>
                  <w:snapToGrid/>
                  <w:spacing w:before="100" w:beforeAutospacing="1" w:after="100" w:afterAutospacing="1"/>
                  <w:ind w:left="780" w:hanging="420"/>
                  <w:textAlignment w:val="auto"/>
                </w:pPr>
              </w:pPrChange>
            </w:pPr>
            <w:ins w:id="306" w:author="沈 佳磊" w:date="2023-08-09T15:11:00Z">
              <w:r w:rsidRPr="009E3329">
                <w:rPr>
                  <w:rStyle w:val="ne-text"/>
                  <w:rFonts w:hint="eastAsia"/>
                  <w:b/>
                  <w:bCs/>
                  <w:sz w:val="22"/>
                  <w:szCs w:val="22"/>
                  <w:rPrChange w:id="307" w:author="沈 佳磊" w:date="2023-08-09T15:45:00Z">
                    <w:rPr>
                      <w:rStyle w:val="ne-text"/>
                      <w:rFonts w:hint="eastAsia"/>
                      <w:b/>
                      <w:bCs/>
                    </w:rPr>
                  </w:rPrChange>
                </w:rPr>
                <w:t>基于项目驱动法设计的</w:t>
              </w:r>
              <w:r w:rsidRPr="009E3329">
                <w:rPr>
                  <w:rStyle w:val="ne-text"/>
                  <w:b/>
                  <w:bCs/>
                  <w:sz w:val="22"/>
                  <w:szCs w:val="22"/>
                  <w:rPrChange w:id="308" w:author="沈 佳磊" w:date="2023-08-09T15:45:00Z">
                    <w:rPr>
                      <w:rStyle w:val="ne-text"/>
                      <w:b/>
                      <w:bCs/>
                    </w:rPr>
                  </w:rPrChange>
                </w:rPr>
                <w:t>Python</w:t>
              </w:r>
              <w:r w:rsidRPr="009E3329">
                <w:rPr>
                  <w:rStyle w:val="ne-text"/>
                  <w:rFonts w:hint="eastAsia"/>
                  <w:b/>
                  <w:bCs/>
                  <w:sz w:val="22"/>
                  <w:szCs w:val="22"/>
                  <w:rPrChange w:id="309" w:author="沈 佳磊" w:date="2023-08-09T15:45:00Z">
                    <w:rPr>
                      <w:rStyle w:val="ne-text"/>
                      <w:rFonts w:hint="eastAsia"/>
                      <w:b/>
                      <w:bCs/>
                    </w:rPr>
                  </w:rPrChange>
                </w:rPr>
                <w:t>教学</w:t>
              </w:r>
              <w:r w:rsidRPr="009E3329">
                <w:rPr>
                  <w:rStyle w:val="ne-text"/>
                  <w:rFonts w:hint="eastAsia"/>
                  <w:sz w:val="22"/>
                  <w:szCs w:val="22"/>
                  <w:rPrChange w:id="310" w:author="沈 佳磊" w:date="2023-08-09T15:45:00Z">
                    <w:rPr>
                      <w:rStyle w:val="ne-text"/>
                      <w:rFonts w:hint="eastAsia"/>
                    </w:rPr>
                  </w:rPrChange>
                </w:rPr>
                <w:t>，案例：通过结合</w:t>
              </w:r>
              <w:proofErr w:type="spellStart"/>
              <w:r w:rsidRPr="009E3329">
                <w:rPr>
                  <w:rStyle w:val="ne-text"/>
                  <w:sz w:val="22"/>
                  <w:szCs w:val="22"/>
                  <w:rPrChange w:id="311" w:author="沈 佳磊" w:date="2023-08-09T15:45:00Z">
                    <w:rPr>
                      <w:rStyle w:val="ne-text"/>
                    </w:rPr>
                  </w:rPrChange>
                </w:rPr>
                <w:t>ChatGPT</w:t>
              </w:r>
              <w:proofErr w:type="spellEnd"/>
              <w:r w:rsidRPr="009E3329">
                <w:rPr>
                  <w:rStyle w:val="ne-text"/>
                  <w:sz w:val="22"/>
                  <w:szCs w:val="22"/>
                  <w:rPrChange w:id="312" w:author="沈 佳磊" w:date="2023-08-09T15:45:00Z">
                    <w:rPr>
                      <w:rStyle w:val="ne-text"/>
                    </w:rPr>
                  </w:rPrChange>
                </w:rPr>
                <w:t>+</w:t>
              </w:r>
              <w:r w:rsidRPr="009E3329">
                <w:rPr>
                  <w:rStyle w:val="ne-text"/>
                  <w:rFonts w:hint="eastAsia"/>
                  <w:sz w:val="22"/>
                  <w:szCs w:val="22"/>
                  <w:rPrChange w:id="313" w:author="沈 佳磊" w:date="2023-08-09T15:45:00Z">
                    <w:rPr>
                      <w:rStyle w:val="ne-text"/>
                      <w:rFonts w:hint="eastAsia"/>
                    </w:rPr>
                  </w:rPrChange>
                </w:rPr>
                <w:t>金融知识</w:t>
              </w:r>
              <w:r w:rsidRPr="009E3329">
                <w:rPr>
                  <w:rStyle w:val="ne-text"/>
                  <w:sz w:val="22"/>
                  <w:szCs w:val="22"/>
                  <w:rPrChange w:id="314" w:author="沈 佳磊" w:date="2023-08-09T15:45:00Z">
                    <w:rPr>
                      <w:rStyle w:val="ne-text"/>
                    </w:rPr>
                  </w:rPrChange>
                </w:rPr>
                <w:t>+Python</w:t>
              </w:r>
              <w:r w:rsidRPr="009E3329">
                <w:rPr>
                  <w:rStyle w:val="ne-text"/>
                  <w:rFonts w:hint="eastAsia"/>
                  <w:sz w:val="22"/>
                  <w:szCs w:val="22"/>
                  <w:rPrChange w:id="315" w:author="沈 佳磊" w:date="2023-08-09T15:45:00Z">
                    <w:rPr>
                      <w:rStyle w:val="ne-text"/>
                      <w:rFonts w:hint="eastAsia"/>
                    </w:rPr>
                  </w:rPrChange>
                </w:rPr>
                <w:t>基础学科</w:t>
              </w:r>
              <w:r w:rsidRPr="009E3329">
                <w:rPr>
                  <w:rStyle w:val="ne-text"/>
                  <w:sz w:val="22"/>
                  <w:szCs w:val="22"/>
                  <w:rPrChange w:id="316" w:author="沈 佳磊" w:date="2023-08-09T15:45:00Z">
                    <w:rPr>
                      <w:rStyle w:val="ne-text"/>
                    </w:rPr>
                  </w:rPrChange>
                </w:rPr>
                <w:t>+HTML</w:t>
              </w:r>
              <w:r w:rsidRPr="009E3329">
                <w:rPr>
                  <w:rStyle w:val="ne-text"/>
                  <w:rFonts w:hint="eastAsia"/>
                  <w:sz w:val="22"/>
                  <w:szCs w:val="22"/>
                  <w:rPrChange w:id="317" w:author="沈 佳磊" w:date="2023-08-09T15:45:00Z">
                    <w:rPr>
                      <w:rStyle w:val="ne-text"/>
                      <w:rFonts w:hint="eastAsia"/>
                    </w:rPr>
                  </w:rPrChange>
                </w:rPr>
                <w:t>网页设计，学会对金融数据的量化分析。打破原来实验内容的壁垒，让不同的知识点相互结合，通过任务驱动设计，让</w:t>
              </w:r>
              <w:r w:rsidRPr="009E3329">
                <w:rPr>
                  <w:rStyle w:val="ne-text"/>
                  <w:sz w:val="22"/>
                  <w:szCs w:val="22"/>
                  <w:rPrChange w:id="318" w:author="沈 佳磊" w:date="2023-08-09T15:45:00Z">
                    <w:rPr>
                      <w:rStyle w:val="ne-text"/>
                    </w:rPr>
                  </w:rPrChange>
                </w:rPr>
                <w:t>Python</w:t>
              </w:r>
              <w:r w:rsidRPr="009E3329">
                <w:rPr>
                  <w:rStyle w:val="ne-text"/>
                  <w:rFonts w:hint="eastAsia"/>
                  <w:sz w:val="22"/>
                  <w:szCs w:val="22"/>
                  <w:rPrChange w:id="319" w:author="沈 佳磊" w:date="2023-08-09T15:45:00Z">
                    <w:rPr>
                      <w:rStyle w:val="ne-text"/>
                      <w:rFonts w:hint="eastAsia"/>
                    </w:rPr>
                  </w:rPrChange>
                </w:rPr>
                <w:t>的数据爬取与可视化分析操作</w:t>
              </w:r>
            </w:ins>
          </w:p>
          <w:p w14:paraId="5A031510" w14:textId="77777777" w:rsidR="00AE068D" w:rsidRPr="009E3329" w:rsidRDefault="00AE068D">
            <w:pPr>
              <w:pStyle w:val="ae"/>
              <w:numPr>
                <w:ilvl w:val="0"/>
                <w:numId w:val="6"/>
              </w:numPr>
              <w:kinsoku/>
              <w:autoSpaceDE/>
              <w:autoSpaceDN/>
              <w:adjustRightInd/>
              <w:snapToGrid/>
              <w:spacing w:before="100" w:beforeAutospacing="1" w:after="100" w:afterAutospacing="1"/>
              <w:ind w:firstLineChars="0"/>
              <w:textAlignment w:val="auto"/>
              <w:rPr>
                <w:ins w:id="320" w:author="沈 佳磊" w:date="2023-08-09T15:11:00Z"/>
                <w:sz w:val="22"/>
                <w:szCs w:val="22"/>
                <w:rPrChange w:id="321" w:author="沈 佳磊" w:date="2023-08-09T15:45:00Z">
                  <w:rPr>
                    <w:ins w:id="322" w:author="沈 佳磊" w:date="2023-08-09T15:11:00Z"/>
                  </w:rPr>
                </w:rPrChange>
              </w:rPr>
              <w:pPrChange w:id="323" w:author="沈 佳磊" w:date="2023-08-09T15:25:00Z">
                <w:pPr>
                  <w:numPr>
                    <w:numId w:val="1"/>
                  </w:numPr>
                  <w:kinsoku/>
                  <w:autoSpaceDE/>
                  <w:autoSpaceDN/>
                  <w:adjustRightInd/>
                  <w:snapToGrid/>
                  <w:spacing w:before="100" w:beforeAutospacing="1" w:after="100" w:afterAutospacing="1"/>
                  <w:ind w:left="780" w:hanging="420"/>
                  <w:textAlignment w:val="auto"/>
                </w:pPr>
              </w:pPrChange>
            </w:pPr>
            <w:ins w:id="324" w:author="沈 佳磊" w:date="2023-08-09T15:11:00Z">
              <w:r w:rsidRPr="009E3329">
                <w:rPr>
                  <w:rStyle w:val="ne-text"/>
                  <w:rFonts w:hint="eastAsia"/>
                  <w:b/>
                  <w:bCs/>
                  <w:sz w:val="22"/>
                  <w:szCs w:val="22"/>
                  <w:rPrChange w:id="325" w:author="沈 佳磊" w:date="2023-08-09T15:45:00Z">
                    <w:rPr>
                      <w:rStyle w:val="ne-text"/>
                      <w:rFonts w:hint="eastAsia"/>
                      <w:b/>
                      <w:bCs/>
                    </w:rPr>
                  </w:rPrChange>
                </w:rPr>
                <w:t>基于任务为主题的</w:t>
              </w:r>
              <w:r w:rsidRPr="009E3329">
                <w:rPr>
                  <w:rStyle w:val="ne-text"/>
                  <w:b/>
                  <w:bCs/>
                  <w:sz w:val="22"/>
                  <w:szCs w:val="22"/>
                  <w:rPrChange w:id="326" w:author="沈 佳磊" w:date="2023-08-09T15:45:00Z">
                    <w:rPr>
                      <w:rStyle w:val="ne-text"/>
                      <w:b/>
                      <w:bCs/>
                    </w:rPr>
                  </w:rPrChange>
                </w:rPr>
                <w:t>AIGC</w:t>
              </w:r>
              <w:r w:rsidRPr="009E3329">
                <w:rPr>
                  <w:rStyle w:val="ne-text"/>
                  <w:rFonts w:hint="eastAsia"/>
                  <w:sz w:val="22"/>
                  <w:szCs w:val="22"/>
                  <w:rPrChange w:id="327" w:author="沈 佳磊" w:date="2023-08-09T15:45:00Z">
                    <w:rPr>
                      <w:rStyle w:val="ne-text"/>
                      <w:rFonts w:hint="eastAsia"/>
                    </w:rPr>
                  </w:rPrChange>
                </w:rPr>
                <w:t>图片分析与媒体制作</w:t>
              </w:r>
              <w:r w:rsidRPr="009E3329">
                <w:rPr>
                  <w:rStyle w:val="ne-text"/>
                  <w:sz w:val="22"/>
                  <w:szCs w:val="22"/>
                  <w:rPrChange w:id="328" w:author="沈 佳磊" w:date="2023-08-09T15:45:00Z">
                    <w:rPr>
                      <w:rStyle w:val="ne-text"/>
                    </w:rPr>
                  </w:rPrChange>
                </w:rPr>
                <w:t>,</w:t>
              </w:r>
              <w:r w:rsidRPr="009E3329">
                <w:rPr>
                  <w:rStyle w:val="ne-text"/>
                  <w:rFonts w:hint="eastAsia"/>
                  <w:sz w:val="22"/>
                  <w:szCs w:val="22"/>
                  <w:rPrChange w:id="329" w:author="沈 佳磊" w:date="2023-08-09T15:45:00Z">
                    <w:rPr>
                      <w:rStyle w:val="ne-text"/>
                      <w:rFonts w:hint="eastAsia"/>
                    </w:rPr>
                  </w:rPrChange>
                </w:rPr>
                <w:t>案例工具：学会搭建</w:t>
              </w:r>
              <w:r w:rsidRPr="009E3329">
                <w:rPr>
                  <w:rStyle w:val="ne-text"/>
                  <w:sz w:val="22"/>
                  <w:szCs w:val="22"/>
                  <w:rPrChange w:id="330" w:author="沈 佳磊" w:date="2023-08-09T15:45:00Z">
                    <w:rPr>
                      <w:rStyle w:val="ne-text"/>
                    </w:rPr>
                  </w:rPrChange>
                </w:rPr>
                <w:t>stable diffusion</w:t>
              </w:r>
              <w:r w:rsidRPr="009E3329">
                <w:rPr>
                  <w:rStyle w:val="ne-text"/>
                  <w:rFonts w:hint="eastAsia"/>
                  <w:sz w:val="22"/>
                  <w:szCs w:val="22"/>
                  <w:rPrChange w:id="331" w:author="沈 佳磊" w:date="2023-08-09T15:45:00Z">
                    <w:rPr>
                      <w:rStyle w:val="ne-text"/>
                      <w:rFonts w:hint="eastAsia"/>
                    </w:rPr>
                  </w:rPrChange>
                </w:rPr>
                <w:t>工具来进行文字转图像的设计！</w:t>
              </w:r>
            </w:ins>
          </w:p>
          <w:p w14:paraId="434BEB37" w14:textId="77777777" w:rsidR="00AE068D" w:rsidRPr="009E3329" w:rsidRDefault="00AE068D">
            <w:pPr>
              <w:pStyle w:val="ae"/>
              <w:numPr>
                <w:ilvl w:val="0"/>
                <w:numId w:val="6"/>
              </w:numPr>
              <w:kinsoku/>
              <w:autoSpaceDE/>
              <w:autoSpaceDN/>
              <w:adjustRightInd/>
              <w:snapToGrid/>
              <w:spacing w:before="100" w:beforeAutospacing="1" w:after="100" w:afterAutospacing="1"/>
              <w:ind w:firstLineChars="0"/>
              <w:textAlignment w:val="auto"/>
              <w:rPr>
                <w:ins w:id="332" w:author="沈 佳磊" w:date="2023-08-09T15:11:00Z"/>
                <w:sz w:val="22"/>
                <w:szCs w:val="22"/>
                <w:rPrChange w:id="333" w:author="沈 佳磊" w:date="2023-08-09T15:45:00Z">
                  <w:rPr>
                    <w:ins w:id="334" w:author="沈 佳磊" w:date="2023-08-09T15:11:00Z"/>
                  </w:rPr>
                </w:rPrChange>
              </w:rPr>
              <w:pPrChange w:id="335" w:author="沈 佳磊" w:date="2023-08-09T15:25:00Z">
                <w:pPr>
                  <w:numPr>
                    <w:numId w:val="1"/>
                  </w:numPr>
                  <w:kinsoku/>
                  <w:autoSpaceDE/>
                  <w:autoSpaceDN/>
                  <w:adjustRightInd/>
                  <w:snapToGrid/>
                  <w:spacing w:before="100" w:beforeAutospacing="1" w:after="100" w:afterAutospacing="1"/>
                  <w:ind w:left="780" w:hanging="420"/>
                  <w:textAlignment w:val="auto"/>
                </w:pPr>
              </w:pPrChange>
            </w:pPr>
            <w:ins w:id="336" w:author="沈 佳磊" w:date="2023-08-09T15:11:00Z">
              <w:r w:rsidRPr="009E3329">
                <w:rPr>
                  <w:rStyle w:val="ne-text"/>
                  <w:rFonts w:hint="eastAsia"/>
                  <w:b/>
                  <w:bCs/>
                  <w:sz w:val="22"/>
                  <w:szCs w:val="22"/>
                  <w:rPrChange w:id="337" w:author="沈 佳磊" w:date="2023-08-09T15:45:00Z">
                    <w:rPr>
                      <w:rStyle w:val="ne-text"/>
                      <w:rFonts w:hint="eastAsia"/>
                      <w:b/>
                      <w:bCs/>
                    </w:rPr>
                  </w:rPrChange>
                </w:rPr>
                <w:t>德语初级课程</w:t>
              </w:r>
              <w:r w:rsidRPr="009E3329">
                <w:rPr>
                  <w:rStyle w:val="ne-text"/>
                  <w:rFonts w:hint="eastAsia"/>
                  <w:sz w:val="22"/>
                  <w:szCs w:val="22"/>
                  <w:rPrChange w:id="338" w:author="沈 佳磊" w:date="2023-08-09T15:45:00Z">
                    <w:rPr>
                      <w:rStyle w:val="ne-text"/>
                      <w:rFonts w:hint="eastAsia"/>
                    </w:rPr>
                  </w:rPrChange>
                </w:rPr>
                <w:t>设置，在高校期间开设德语基础课程，让学生能多元化地了解其他国家的语言特点。</w:t>
              </w:r>
            </w:ins>
          </w:p>
          <w:p w14:paraId="528B861B" w14:textId="77777777" w:rsidR="00AE068D" w:rsidRPr="009E3329" w:rsidRDefault="00AE068D">
            <w:pPr>
              <w:pStyle w:val="ae"/>
              <w:numPr>
                <w:ilvl w:val="0"/>
                <w:numId w:val="6"/>
              </w:numPr>
              <w:kinsoku/>
              <w:autoSpaceDE/>
              <w:autoSpaceDN/>
              <w:adjustRightInd/>
              <w:snapToGrid/>
              <w:spacing w:before="100" w:beforeAutospacing="1" w:after="100" w:afterAutospacing="1"/>
              <w:ind w:firstLineChars="0"/>
              <w:textAlignment w:val="auto"/>
              <w:rPr>
                <w:ins w:id="339" w:author="沈 佳磊" w:date="2023-08-09T15:11:00Z"/>
                <w:sz w:val="22"/>
                <w:szCs w:val="22"/>
                <w:rPrChange w:id="340" w:author="沈 佳磊" w:date="2023-08-09T15:45:00Z">
                  <w:rPr>
                    <w:ins w:id="341" w:author="沈 佳磊" w:date="2023-08-09T15:11:00Z"/>
                  </w:rPr>
                </w:rPrChange>
              </w:rPr>
              <w:pPrChange w:id="342" w:author="沈 佳磊" w:date="2023-08-09T15:25:00Z">
                <w:pPr>
                  <w:numPr>
                    <w:numId w:val="1"/>
                  </w:numPr>
                  <w:kinsoku/>
                  <w:autoSpaceDE/>
                  <w:autoSpaceDN/>
                  <w:adjustRightInd/>
                  <w:snapToGrid/>
                  <w:spacing w:before="100" w:beforeAutospacing="1" w:after="100" w:afterAutospacing="1"/>
                  <w:ind w:left="780" w:hanging="420"/>
                  <w:textAlignment w:val="auto"/>
                </w:pPr>
              </w:pPrChange>
            </w:pPr>
            <w:ins w:id="343" w:author="沈 佳磊" w:date="2023-08-09T15:11:00Z">
              <w:r w:rsidRPr="009E3329">
                <w:rPr>
                  <w:rStyle w:val="ne-text"/>
                  <w:rFonts w:hint="eastAsia"/>
                  <w:b/>
                  <w:bCs/>
                  <w:sz w:val="22"/>
                  <w:szCs w:val="22"/>
                  <w:rPrChange w:id="344" w:author="沈 佳磊" w:date="2023-08-09T15:45:00Z">
                    <w:rPr>
                      <w:rStyle w:val="ne-text"/>
                      <w:rFonts w:hint="eastAsia"/>
                      <w:b/>
                      <w:bCs/>
                    </w:rPr>
                  </w:rPrChange>
                </w:rPr>
                <w:t>数据可视化分析课程实验</w:t>
              </w:r>
              <w:r w:rsidRPr="009E3329">
                <w:rPr>
                  <w:rStyle w:val="ne-text"/>
                  <w:rFonts w:hint="eastAsia"/>
                  <w:sz w:val="22"/>
                  <w:szCs w:val="22"/>
                  <w:rPrChange w:id="345" w:author="沈 佳磊" w:date="2023-08-09T15:45:00Z">
                    <w:rPr>
                      <w:rStyle w:val="ne-text"/>
                      <w:rFonts w:hint="eastAsia"/>
                    </w:rPr>
                  </w:rPrChange>
                </w:rPr>
                <w:t>，一方面掌握可视化工具，自动化生成可视化的图表（快人一步掌握商业智能大数据知识）；另外一方面，可以组织搭建适合学校的大屏建设，做到大屏的多元化设计！</w:t>
              </w:r>
            </w:ins>
          </w:p>
          <w:p w14:paraId="4DA48D94" w14:textId="77777777" w:rsidR="00AE068D" w:rsidRPr="009E3329" w:rsidRDefault="00AE068D">
            <w:pPr>
              <w:pStyle w:val="ae"/>
              <w:numPr>
                <w:ilvl w:val="0"/>
                <w:numId w:val="6"/>
              </w:numPr>
              <w:kinsoku/>
              <w:autoSpaceDE/>
              <w:autoSpaceDN/>
              <w:adjustRightInd/>
              <w:snapToGrid/>
              <w:spacing w:before="100" w:beforeAutospacing="1" w:after="100" w:afterAutospacing="1"/>
              <w:ind w:firstLineChars="0"/>
              <w:textAlignment w:val="auto"/>
              <w:rPr>
                <w:ins w:id="346" w:author="沈 佳磊" w:date="2023-08-09T15:11:00Z"/>
                <w:sz w:val="22"/>
                <w:szCs w:val="22"/>
                <w:rPrChange w:id="347" w:author="沈 佳磊" w:date="2023-08-09T15:45:00Z">
                  <w:rPr>
                    <w:ins w:id="348" w:author="沈 佳磊" w:date="2023-08-09T15:11:00Z"/>
                  </w:rPr>
                </w:rPrChange>
              </w:rPr>
              <w:pPrChange w:id="349" w:author="沈 佳磊" w:date="2023-08-09T15:25:00Z">
                <w:pPr>
                  <w:numPr>
                    <w:numId w:val="1"/>
                  </w:numPr>
                  <w:kinsoku/>
                  <w:autoSpaceDE/>
                  <w:autoSpaceDN/>
                  <w:adjustRightInd/>
                  <w:snapToGrid/>
                  <w:spacing w:before="100" w:beforeAutospacing="1" w:after="100" w:afterAutospacing="1"/>
                  <w:ind w:left="780" w:hanging="420"/>
                  <w:textAlignment w:val="auto"/>
                </w:pPr>
              </w:pPrChange>
            </w:pPr>
            <w:ins w:id="350" w:author="沈 佳磊" w:date="2023-08-09T15:11:00Z">
              <w:r w:rsidRPr="009E3329">
                <w:rPr>
                  <w:rStyle w:val="ne-text"/>
                  <w:rFonts w:hint="eastAsia"/>
                  <w:b/>
                  <w:bCs/>
                  <w:sz w:val="22"/>
                  <w:szCs w:val="22"/>
                  <w:rPrChange w:id="351" w:author="沈 佳磊" w:date="2023-08-09T15:45:00Z">
                    <w:rPr>
                      <w:rStyle w:val="ne-text"/>
                      <w:rFonts w:hint="eastAsia"/>
                      <w:b/>
                      <w:bCs/>
                    </w:rPr>
                  </w:rPrChange>
                </w:rPr>
                <w:t>零代码开发（明道云开发）</w:t>
              </w:r>
              <w:r w:rsidRPr="009E3329">
                <w:rPr>
                  <w:rStyle w:val="ne-text"/>
                  <w:rFonts w:hint="eastAsia"/>
                  <w:sz w:val="22"/>
                  <w:szCs w:val="22"/>
                  <w:rPrChange w:id="352" w:author="沈 佳磊" w:date="2023-08-09T15:45:00Z">
                    <w:rPr>
                      <w:rStyle w:val="ne-text"/>
                      <w:rFonts w:hint="eastAsia"/>
                    </w:rPr>
                  </w:rPrChange>
                </w:rPr>
                <w:t>，通过零代码平台工具，实现了实验室的多元化构建集成！</w:t>
              </w:r>
            </w:ins>
          </w:p>
          <w:p w14:paraId="686EE5CD" w14:textId="77777777" w:rsidR="004161EE" w:rsidRPr="00AE068D" w:rsidDel="005020B4" w:rsidRDefault="004161EE">
            <w:pPr>
              <w:rPr>
                <w:del w:id="353" w:author="沈 佳磊" w:date="2023-08-09T15:25:00Z"/>
                <w:rFonts w:hAnsi="宋体"/>
                <w:b/>
                <w:color w:val="auto"/>
              </w:rPr>
            </w:pPr>
          </w:p>
          <w:p w14:paraId="0172D167" w14:textId="77777777" w:rsidR="004161EE" w:rsidDel="005020B4" w:rsidRDefault="004161EE">
            <w:pPr>
              <w:rPr>
                <w:del w:id="354" w:author="沈 佳磊" w:date="2023-08-09T15:25:00Z"/>
                <w:rFonts w:hAnsi="宋体"/>
                <w:b/>
                <w:color w:val="auto"/>
              </w:rPr>
            </w:pPr>
          </w:p>
          <w:p w14:paraId="2CD80D6C" w14:textId="77777777" w:rsidR="004161EE" w:rsidDel="005020B4" w:rsidRDefault="004161EE">
            <w:pPr>
              <w:rPr>
                <w:del w:id="355" w:author="沈 佳磊" w:date="2023-08-09T15:25:00Z"/>
                <w:rFonts w:hAnsi="宋体"/>
                <w:b/>
                <w:color w:val="auto"/>
              </w:rPr>
            </w:pPr>
          </w:p>
          <w:p w14:paraId="7787BA21" w14:textId="77777777" w:rsidR="004161EE" w:rsidDel="005020B4" w:rsidRDefault="004161EE">
            <w:pPr>
              <w:tabs>
                <w:tab w:val="left" w:pos="3012"/>
              </w:tabs>
              <w:rPr>
                <w:del w:id="356" w:author="沈 佳磊" w:date="2023-08-09T15:25:00Z"/>
                <w:rFonts w:hAnsi="宋体"/>
                <w:color w:val="auto"/>
              </w:rPr>
            </w:pPr>
          </w:p>
          <w:p w14:paraId="2CFC7DC9" w14:textId="77777777" w:rsidR="004161EE" w:rsidDel="005020B4" w:rsidRDefault="004161EE">
            <w:pPr>
              <w:tabs>
                <w:tab w:val="left" w:pos="3012"/>
              </w:tabs>
              <w:rPr>
                <w:del w:id="357" w:author="沈 佳磊" w:date="2023-08-09T15:25:00Z"/>
                <w:rFonts w:hAnsi="宋体"/>
                <w:color w:val="auto"/>
              </w:rPr>
            </w:pPr>
          </w:p>
          <w:p w14:paraId="6D725891" w14:textId="77777777" w:rsidR="004161EE" w:rsidRDefault="004161EE">
            <w:pPr>
              <w:tabs>
                <w:tab w:val="left" w:pos="3012"/>
              </w:tabs>
              <w:rPr>
                <w:rFonts w:hAnsi="宋体"/>
                <w:color w:val="auto"/>
              </w:rPr>
            </w:pPr>
          </w:p>
        </w:tc>
      </w:tr>
      <w:tr w:rsidR="004161EE" w14:paraId="1832212A" w14:textId="77777777">
        <w:trPr>
          <w:trHeight w:val="383"/>
          <w:jc w:val="center"/>
        </w:trPr>
        <w:tc>
          <w:tcPr>
            <w:tcW w:w="9791" w:type="dxa"/>
            <w:gridSpan w:val="7"/>
          </w:tcPr>
          <w:p w14:paraId="1BEB8451" w14:textId="7696EFC9" w:rsidR="004161EE" w:rsidRDefault="009E3329">
            <w:pPr>
              <w:rPr>
                <w:ins w:id="358" w:author="沈 佳磊" w:date="2023-08-09T15:28:00Z"/>
                <w:rFonts w:hAnsi="宋体"/>
                <w:b/>
                <w:color w:val="auto"/>
              </w:rPr>
            </w:pPr>
            <w:r>
              <w:rPr>
                <w:rFonts w:hAnsi="宋体" w:hint="eastAsia"/>
                <w:b/>
                <w:color w:val="auto"/>
              </w:rPr>
              <w:t>应聘理由、应聘优势及工作设想</w:t>
            </w:r>
            <w:r>
              <w:rPr>
                <w:rFonts w:hAnsi="宋体"/>
                <w:b/>
                <w:color w:val="auto"/>
              </w:rPr>
              <w:t>：（</w:t>
            </w:r>
            <w:r>
              <w:rPr>
                <w:rFonts w:hAnsi="宋体"/>
                <w:b/>
                <w:color w:val="auto"/>
              </w:rPr>
              <w:t>500</w:t>
            </w:r>
            <w:r>
              <w:rPr>
                <w:rFonts w:hAnsi="宋体"/>
                <w:b/>
                <w:color w:val="auto"/>
              </w:rPr>
              <w:t>字</w:t>
            </w:r>
            <w:r>
              <w:rPr>
                <w:rFonts w:hAnsi="宋体" w:hint="eastAsia"/>
                <w:b/>
                <w:color w:val="auto"/>
              </w:rPr>
              <w:t>以内</w:t>
            </w:r>
            <w:r>
              <w:rPr>
                <w:rFonts w:hAnsi="宋体"/>
                <w:b/>
                <w:color w:val="auto"/>
              </w:rPr>
              <w:t>）</w:t>
            </w:r>
          </w:p>
          <w:p w14:paraId="1779DCF2" w14:textId="1441B00D" w:rsidR="005020B4" w:rsidRPr="005020B4" w:rsidRDefault="005020B4">
            <w:pPr>
              <w:rPr>
                <w:ins w:id="359" w:author="沈 佳磊" w:date="2023-08-09T15:28:00Z"/>
                <w:rFonts w:hAnsi="宋体"/>
                <w:b/>
                <w:color w:val="auto"/>
                <w:sz w:val="24"/>
                <w:szCs w:val="24"/>
                <w:rPrChange w:id="360" w:author="沈 佳磊" w:date="2023-08-09T15:28:00Z">
                  <w:rPr>
                    <w:ins w:id="361" w:author="沈 佳磊" w:date="2023-08-09T15:28:00Z"/>
                    <w:rFonts w:hAnsi="宋体"/>
                    <w:b/>
                    <w:color w:val="auto"/>
                  </w:rPr>
                </w:rPrChange>
              </w:rPr>
            </w:pPr>
            <w:ins w:id="362" w:author="沈 佳磊" w:date="2023-08-09T15:28:00Z">
              <w:r w:rsidRPr="005020B4">
                <w:rPr>
                  <w:rFonts w:hAnsi="宋体" w:hint="eastAsia"/>
                  <w:b/>
                  <w:color w:val="auto"/>
                  <w:sz w:val="24"/>
                  <w:szCs w:val="24"/>
                  <w:rPrChange w:id="363" w:author="沈 佳磊" w:date="2023-08-09T15:28:00Z">
                    <w:rPr>
                      <w:rFonts w:hAnsi="宋体" w:hint="eastAsia"/>
                      <w:b/>
                      <w:color w:val="auto"/>
                    </w:rPr>
                  </w:rPrChange>
                </w:rPr>
                <w:t>岗位应聘原因</w:t>
              </w:r>
            </w:ins>
          </w:p>
          <w:p w14:paraId="25E1A240" w14:textId="23525638" w:rsidR="005020B4" w:rsidRPr="005020B4" w:rsidRDefault="005020B4" w:rsidP="005020B4">
            <w:pPr>
              <w:pStyle w:val="ae"/>
              <w:numPr>
                <w:ilvl w:val="0"/>
                <w:numId w:val="7"/>
              </w:numPr>
              <w:kinsoku/>
              <w:autoSpaceDE/>
              <w:autoSpaceDN/>
              <w:adjustRightInd/>
              <w:snapToGrid/>
              <w:spacing w:before="100" w:beforeAutospacing="1" w:after="100" w:afterAutospacing="1"/>
              <w:ind w:firstLineChars="0"/>
              <w:textAlignment w:val="auto"/>
              <w:rPr>
                <w:ins w:id="364" w:author="沈 佳磊" w:date="2023-08-09T15:29:00Z"/>
                <w:rFonts w:ascii="宋体" w:hAnsi="宋体" w:cs="宋体"/>
                <w:sz w:val="22"/>
                <w:szCs w:val="22"/>
                <w:rPrChange w:id="365" w:author="沈 佳磊" w:date="2023-08-09T15:34:00Z">
                  <w:rPr>
                    <w:ins w:id="366" w:author="沈 佳磊" w:date="2023-08-09T15:29:00Z"/>
                    <w:rFonts w:ascii="宋体" w:hAnsi="宋体" w:cs="宋体"/>
                    <w:sz w:val="24"/>
                    <w:szCs w:val="24"/>
                  </w:rPr>
                </w:rPrChange>
              </w:rPr>
            </w:pPr>
            <w:ins w:id="367" w:author="沈 佳磊" w:date="2023-08-09T15:30:00Z">
              <w:r w:rsidRPr="005020B4">
                <w:rPr>
                  <w:rFonts w:ascii="宋体" w:hAnsi="宋体" w:cs="宋体" w:hint="eastAsia"/>
                  <w:sz w:val="22"/>
                  <w:szCs w:val="22"/>
                  <w:rPrChange w:id="368" w:author="沈 佳磊" w:date="2023-08-09T15:34:00Z">
                    <w:rPr>
                      <w:rFonts w:ascii="宋体" w:hAnsi="宋体" w:cs="宋体" w:hint="eastAsia"/>
                      <w:sz w:val="24"/>
                      <w:szCs w:val="24"/>
                    </w:rPr>
                  </w:rPrChange>
                </w:rPr>
                <w:t>现代科技学院已经搬迁去义乌，而</w:t>
              </w:r>
            </w:ins>
            <w:ins w:id="369" w:author="沈 佳磊" w:date="2023-08-09T15:29:00Z">
              <w:r w:rsidRPr="005020B4">
                <w:rPr>
                  <w:rFonts w:ascii="宋体" w:hAnsi="宋体" w:cs="宋体" w:hint="eastAsia"/>
                  <w:sz w:val="22"/>
                  <w:szCs w:val="22"/>
                  <w:rPrChange w:id="370" w:author="沈 佳磊" w:date="2023-08-09T15:34:00Z">
                    <w:rPr>
                      <w:rFonts w:ascii="宋体" w:hAnsi="宋体" w:cs="宋体" w:hint="eastAsia"/>
                      <w:sz w:val="24"/>
                      <w:szCs w:val="24"/>
                    </w:rPr>
                  </w:rPrChange>
                </w:rPr>
                <w:t>作为杭州本地人仍然希望为杭州市</w:t>
              </w:r>
            </w:ins>
            <w:ins w:id="371" w:author="沈 佳磊" w:date="2023-08-09T15:30:00Z">
              <w:r w:rsidRPr="005020B4">
                <w:rPr>
                  <w:rFonts w:ascii="宋体" w:hAnsi="宋体" w:cs="宋体" w:hint="eastAsia"/>
                  <w:sz w:val="22"/>
                  <w:szCs w:val="22"/>
                  <w:rPrChange w:id="372" w:author="沈 佳磊" w:date="2023-08-09T15:34:00Z">
                    <w:rPr>
                      <w:rFonts w:ascii="宋体" w:hAnsi="宋体" w:cs="宋体" w:hint="eastAsia"/>
                      <w:sz w:val="24"/>
                      <w:szCs w:val="24"/>
                    </w:rPr>
                  </w:rPrChange>
                </w:rPr>
                <w:t>添砖加瓦</w:t>
              </w:r>
            </w:ins>
          </w:p>
          <w:p w14:paraId="5C1A4698" w14:textId="4BC2D5FB" w:rsidR="005020B4" w:rsidRDefault="005020B4" w:rsidP="005020B4">
            <w:pPr>
              <w:pStyle w:val="ae"/>
              <w:numPr>
                <w:ilvl w:val="0"/>
                <w:numId w:val="7"/>
              </w:numPr>
              <w:kinsoku/>
              <w:autoSpaceDE/>
              <w:autoSpaceDN/>
              <w:adjustRightInd/>
              <w:snapToGrid/>
              <w:spacing w:before="100" w:beforeAutospacing="1" w:after="100" w:afterAutospacing="1"/>
              <w:ind w:firstLineChars="0"/>
              <w:textAlignment w:val="auto"/>
              <w:rPr>
                <w:ins w:id="373" w:author="沈 佳磊" w:date="2023-08-09T15:29:00Z"/>
              </w:rPr>
            </w:pPr>
            <w:ins w:id="374" w:author="沈 佳磊" w:date="2023-08-09T15:30:00Z">
              <w:r>
                <w:rPr>
                  <w:rFonts w:hint="eastAsia"/>
                </w:rPr>
                <w:t>对于个人发展而言，</w:t>
              </w:r>
            </w:ins>
            <w:ins w:id="375" w:author="沈 佳磊" w:date="2023-08-09T15:31:00Z">
              <w:r>
                <w:rPr>
                  <w:rFonts w:hint="eastAsia"/>
                </w:rPr>
                <w:t>北航的平台更有利于</w:t>
              </w:r>
            </w:ins>
            <w:ins w:id="376" w:author="沈 佳磊" w:date="2023-08-09T15:34:00Z">
              <w:r>
                <w:rPr>
                  <w:rFonts w:hint="eastAsia"/>
                </w:rPr>
                <w:t>自我</w:t>
              </w:r>
            </w:ins>
            <w:ins w:id="377" w:author="沈 佳磊" w:date="2023-08-09T15:31:00Z">
              <w:r>
                <w:rPr>
                  <w:rFonts w:hint="eastAsia"/>
                </w:rPr>
                <w:t>的发展。</w:t>
              </w:r>
            </w:ins>
          </w:p>
          <w:p w14:paraId="77130AC9" w14:textId="29170BFA" w:rsidR="005020B4" w:rsidRDefault="005020B4" w:rsidP="005020B4">
            <w:pPr>
              <w:pStyle w:val="ae"/>
              <w:numPr>
                <w:ilvl w:val="0"/>
                <w:numId w:val="7"/>
              </w:numPr>
              <w:kinsoku/>
              <w:autoSpaceDE/>
              <w:autoSpaceDN/>
              <w:adjustRightInd/>
              <w:snapToGrid/>
              <w:spacing w:before="100" w:beforeAutospacing="1" w:after="100" w:afterAutospacing="1"/>
              <w:ind w:firstLineChars="0"/>
              <w:textAlignment w:val="auto"/>
              <w:rPr>
                <w:ins w:id="378" w:author="沈 佳磊" w:date="2023-08-09T15:29:00Z"/>
              </w:rPr>
            </w:pPr>
            <w:ins w:id="379" w:author="沈 佳磊" w:date="2023-08-09T15:34:00Z">
              <w:r>
                <w:rPr>
                  <w:rFonts w:hint="eastAsia"/>
                </w:rPr>
                <w:t>自身在聊的对象居住在余杭</w:t>
              </w:r>
            </w:ins>
          </w:p>
          <w:p w14:paraId="370B9C32" w14:textId="3CDC51B6" w:rsidR="005020B4" w:rsidRPr="005020B4" w:rsidRDefault="005020B4">
            <w:pPr>
              <w:rPr>
                <w:rFonts w:hAnsi="宋体"/>
                <w:bCs/>
                <w:color w:val="auto"/>
                <w:rPrChange w:id="380" w:author="沈 佳磊" w:date="2023-08-09T15:29:00Z">
                  <w:rPr>
                    <w:rFonts w:hAnsi="宋体"/>
                    <w:b/>
                    <w:color w:val="auto"/>
                  </w:rPr>
                </w:rPrChange>
              </w:rPr>
            </w:pPr>
          </w:p>
          <w:p w14:paraId="0691AFE0" w14:textId="77777777" w:rsidR="00AE068D" w:rsidRPr="00887E16" w:rsidRDefault="00AE068D" w:rsidP="00AE068D">
            <w:pPr>
              <w:pStyle w:val="ne-p"/>
              <w:spacing w:before="0" w:beforeAutospacing="0" w:after="0" w:afterAutospacing="0"/>
              <w:rPr>
                <w:ins w:id="381" w:author="沈 佳磊" w:date="2023-08-09T15:11:00Z"/>
                <w:b/>
                <w:bCs/>
              </w:rPr>
            </w:pPr>
            <w:ins w:id="382" w:author="沈 佳磊" w:date="2023-08-09T15:11:00Z">
              <w:r w:rsidRPr="00887E16">
                <w:rPr>
                  <w:rStyle w:val="ne-text"/>
                  <w:b/>
                  <w:bCs/>
                </w:rPr>
                <w:t>个人目标与展望</w:t>
              </w:r>
            </w:ins>
          </w:p>
          <w:p w14:paraId="1E14DB26" w14:textId="77777777" w:rsidR="00AE068D" w:rsidRPr="005020B4" w:rsidRDefault="00AE068D">
            <w:pPr>
              <w:pStyle w:val="ae"/>
              <w:numPr>
                <w:ilvl w:val="0"/>
                <w:numId w:val="9"/>
              </w:numPr>
              <w:kinsoku/>
              <w:autoSpaceDE/>
              <w:autoSpaceDN/>
              <w:adjustRightInd/>
              <w:snapToGrid/>
              <w:spacing w:before="100" w:beforeAutospacing="1" w:after="100" w:afterAutospacing="1"/>
              <w:ind w:firstLineChars="0"/>
              <w:textAlignment w:val="auto"/>
              <w:rPr>
                <w:ins w:id="383" w:author="沈 佳磊" w:date="2023-08-09T15:11:00Z"/>
                <w:rFonts w:ascii="宋体" w:hAnsi="宋体" w:cs="宋体"/>
                <w:sz w:val="24"/>
                <w:szCs w:val="24"/>
              </w:rPr>
              <w:pPrChange w:id="384" w:author="沈 佳磊" w:date="2023-08-09T15:37:00Z">
                <w:pPr>
                  <w:numPr>
                    <w:numId w:val="3"/>
                  </w:numPr>
                  <w:tabs>
                    <w:tab w:val="num" w:pos="720"/>
                  </w:tabs>
                  <w:kinsoku/>
                  <w:autoSpaceDE/>
                  <w:autoSpaceDN/>
                  <w:adjustRightInd/>
                  <w:snapToGrid/>
                  <w:spacing w:before="100" w:beforeAutospacing="1" w:after="100" w:afterAutospacing="1"/>
                  <w:ind w:left="720" w:hanging="360"/>
                  <w:textAlignment w:val="auto"/>
                </w:pPr>
              </w:pPrChange>
            </w:pPr>
            <w:ins w:id="385" w:author="沈 佳磊" w:date="2023-08-09T15:11:00Z">
              <w:r w:rsidRPr="005020B4">
                <w:rPr>
                  <w:rStyle w:val="ne-text"/>
                  <w:rFonts w:hint="eastAsia"/>
                  <w:shd w:val="clear" w:color="auto" w:fill="FFFFFF"/>
                </w:rPr>
                <w:t>努力向双师型教师发展，信息科技技能自我提升</w:t>
              </w:r>
              <w:r w:rsidRPr="005020B4">
                <w:rPr>
                  <w:rStyle w:val="ne-text"/>
                  <w:shd w:val="clear" w:color="auto" w:fill="FFFFFF"/>
                </w:rPr>
                <w:t>+</w:t>
              </w:r>
              <w:r w:rsidRPr="005020B4">
                <w:rPr>
                  <w:rStyle w:val="ne-text"/>
                  <w:rFonts w:hint="eastAsia"/>
                  <w:shd w:val="clear" w:color="auto" w:fill="FFFFFF"/>
                </w:rPr>
                <w:t>科研教学论文</w:t>
              </w:r>
              <w:r w:rsidRPr="005020B4">
                <w:rPr>
                  <w:rStyle w:val="ne-text"/>
                  <w:shd w:val="clear" w:color="auto" w:fill="FFFFFF"/>
                </w:rPr>
                <w:t xml:space="preserve"> </w:t>
              </w:r>
              <w:r w:rsidRPr="005020B4">
                <w:rPr>
                  <w:rStyle w:val="ne-text"/>
                  <w:rFonts w:hint="eastAsia"/>
                  <w:shd w:val="clear" w:color="auto" w:fill="FFFFFF"/>
                </w:rPr>
                <w:t>，</w:t>
              </w:r>
              <w:r>
                <w:rPr>
                  <w:rStyle w:val="ne-text"/>
                </w:rPr>
                <w:t>学习时下热点</w:t>
              </w:r>
              <w:proofErr w:type="spellStart"/>
              <w:r>
                <w:rPr>
                  <w:rStyle w:val="ne-text"/>
                </w:rPr>
                <w:t>ChatGPT</w:t>
              </w:r>
              <w:proofErr w:type="spellEnd"/>
              <w:r>
                <w:rPr>
                  <w:rStyle w:val="ne-text"/>
                </w:rPr>
                <w:t>教学设计、</w:t>
              </w:r>
              <w:r>
                <w:rPr>
                  <w:rStyle w:val="ne-text"/>
                </w:rPr>
                <w:t>AIGC</w:t>
              </w:r>
              <w:r>
                <w:rPr>
                  <w:rStyle w:val="ne-text"/>
                </w:rPr>
                <w:t>课程融合设计方案</w:t>
              </w:r>
            </w:ins>
          </w:p>
          <w:p w14:paraId="2128122E" w14:textId="77777777" w:rsidR="00AE068D" w:rsidRDefault="00AE068D">
            <w:pPr>
              <w:pStyle w:val="ae"/>
              <w:numPr>
                <w:ilvl w:val="0"/>
                <w:numId w:val="9"/>
              </w:numPr>
              <w:kinsoku/>
              <w:autoSpaceDE/>
              <w:autoSpaceDN/>
              <w:adjustRightInd/>
              <w:snapToGrid/>
              <w:spacing w:before="100" w:beforeAutospacing="1" w:after="100" w:afterAutospacing="1"/>
              <w:ind w:firstLineChars="0"/>
              <w:textAlignment w:val="auto"/>
              <w:rPr>
                <w:ins w:id="386" w:author="沈 佳磊" w:date="2023-08-09T15:11:00Z"/>
              </w:rPr>
              <w:pPrChange w:id="387" w:author="沈 佳磊" w:date="2023-08-09T15:37:00Z">
                <w:pPr>
                  <w:numPr>
                    <w:numId w:val="3"/>
                  </w:numPr>
                  <w:tabs>
                    <w:tab w:val="num" w:pos="720"/>
                  </w:tabs>
                  <w:kinsoku/>
                  <w:autoSpaceDE/>
                  <w:autoSpaceDN/>
                  <w:adjustRightInd/>
                  <w:snapToGrid/>
                  <w:spacing w:before="100" w:beforeAutospacing="1" w:after="100" w:afterAutospacing="1"/>
                  <w:ind w:left="720" w:hanging="360"/>
                  <w:textAlignment w:val="auto"/>
                </w:pPr>
              </w:pPrChange>
            </w:pPr>
            <w:ins w:id="388" w:author="沈 佳磊" w:date="2023-08-09T15:11:00Z">
              <w:r w:rsidRPr="005020B4">
                <w:rPr>
                  <w:rStyle w:val="ne-text"/>
                  <w:rFonts w:hint="eastAsia"/>
                  <w:shd w:val="clear" w:color="auto" w:fill="FFFFFF"/>
                </w:rPr>
                <w:t>备考高级信息系统项目管理师证书</w:t>
              </w:r>
              <w:r w:rsidRPr="005020B4">
                <w:rPr>
                  <w:rStyle w:val="ne-text"/>
                  <w:shd w:val="clear" w:color="auto" w:fill="FFFFFF"/>
                </w:rPr>
                <w:t>(</w:t>
              </w:r>
              <w:r w:rsidRPr="005020B4">
                <w:rPr>
                  <w:rStyle w:val="ne-text"/>
                  <w:rFonts w:hint="eastAsia"/>
                  <w:shd w:val="clear" w:color="auto" w:fill="FFFFFF"/>
                </w:rPr>
                <w:t>高级工程师</w:t>
              </w:r>
              <w:r w:rsidRPr="005020B4">
                <w:rPr>
                  <w:rStyle w:val="ne-text"/>
                  <w:shd w:val="clear" w:color="auto" w:fill="FFFFFF"/>
                </w:rPr>
                <w:t xml:space="preserve">) </w:t>
              </w:r>
            </w:ins>
          </w:p>
          <w:p w14:paraId="194E2C3B" w14:textId="77777777" w:rsidR="00AE068D" w:rsidRDefault="00AE068D">
            <w:pPr>
              <w:pStyle w:val="ae"/>
              <w:numPr>
                <w:ilvl w:val="0"/>
                <w:numId w:val="9"/>
              </w:numPr>
              <w:kinsoku/>
              <w:autoSpaceDE/>
              <w:autoSpaceDN/>
              <w:adjustRightInd/>
              <w:snapToGrid/>
              <w:spacing w:before="100" w:beforeAutospacing="1" w:after="100" w:afterAutospacing="1"/>
              <w:ind w:firstLineChars="0"/>
              <w:textAlignment w:val="auto"/>
              <w:rPr>
                <w:ins w:id="389" w:author="沈 佳磊" w:date="2023-08-09T15:11:00Z"/>
              </w:rPr>
              <w:pPrChange w:id="390" w:author="沈 佳磊" w:date="2023-08-09T15:37:00Z">
                <w:pPr>
                  <w:numPr>
                    <w:numId w:val="3"/>
                  </w:numPr>
                  <w:tabs>
                    <w:tab w:val="num" w:pos="720"/>
                  </w:tabs>
                  <w:kinsoku/>
                  <w:autoSpaceDE/>
                  <w:autoSpaceDN/>
                  <w:adjustRightInd/>
                  <w:snapToGrid/>
                  <w:spacing w:before="100" w:beforeAutospacing="1" w:after="100" w:afterAutospacing="1"/>
                  <w:ind w:left="720" w:hanging="360"/>
                  <w:textAlignment w:val="auto"/>
                </w:pPr>
              </w:pPrChange>
            </w:pPr>
            <w:ins w:id="391" w:author="沈 佳磊" w:date="2023-08-09T15:11:00Z">
              <w:r w:rsidRPr="005020B4">
                <w:rPr>
                  <w:rStyle w:val="ne-text"/>
                  <w:rFonts w:hint="eastAsia"/>
                  <w:shd w:val="clear" w:color="auto" w:fill="FFFFFF"/>
                </w:rPr>
                <w:lastRenderedPageBreak/>
                <w:t>基于教学时间已达</w:t>
              </w:r>
              <w:r w:rsidRPr="005020B4">
                <w:rPr>
                  <w:rStyle w:val="ne-text"/>
                  <w:shd w:val="clear" w:color="auto" w:fill="FFFFFF"/>
                </w:rPr>
                <w:t>4</w:t>
              </w:r>
              <w:r w:rsidRPr="005020B4">
                <w:rPr>
                  <w:rStyle w:val="ne-text"/>
                  <w:rFonts w:hint="eastAsia"/>
                  <w:shd w:val="clear" w:color="auto" w:fill="FFFFFF"/>
                </w:rPr>
                <w:t>年，和具有核心期刊，</w:t>
              </w:r>
              <w:r w:rsidRPr="005020B4">
                <w:rPr>
                  <w:rStyle w:val="ne-text"/>
                  <w:shd w:val="clear" w:color="auto" w:fill="FFFFFF"/>
                </w:rPr>
                <w:t>23</w:t>
              </w:r>
              <w:r w:rsidRPr="005020B4">
                <w:rPr>
                  <w:rStyle w:val="ne-text"/>
                  <w:rFonts w:hint="eastAsia"/>
                  <w:shd w:val="clear" w:color="auto" w:fill="FFFFFF"/>
                </w:rPr>
                <w:t>年度下半年准备备考</w:t>
              </w:r>
              <w:r w:rsidRPr="005020B4">
                <w:rPr>
                  <w:rStyle w:val="ne-text"/>
                  <w:rFonts w:hint="eastAsia"/>
                  <w:color w:val="DF2A3F"/>
                  <w:shd w:val="clear" w:color="auto" w:fill="FFFFFF"/>
                </w:rPr>
                <w:t>教育技术人工智能方向的在职博士</w:t>
              </w:r>
              <w:r w:rsidRPr="005020B4">
                <w:rPr>
                  <w:rStyle w:val="ne-text"/>
                  <w:shd w:val="clear" w:color="auto" w:fill="FFFFFF"/>
                </w:rPr>
                <w:t>(</w:t>
              </w:r>
              <w:r w:rsidRPr="005020B4">
                <w:rPr>
                  <w:rStyle w:val="ne-text"/>
                  <w:rFonts w:hint="eastAsia"/>
                  <w:shd w:val="clear" w:color="auto" w:fill="FFFFFF"/>
                </w:rPr>
                <w:t>初步意向学校</w:t>
              </w:r>
              <w:r w:rsidRPr="005020B4">
                <w:rPr>
                  <w:rStyle w:val="ne-text"/>
                  <w:shd w:val="clear" w:color="auto" w:fill="FFFFFF"/>
                </w:rPr>
                <w:t>:</w:t>
              </w:r>
              <w:r w:rsidRPr="005020B4">
                <w:rPr>
                  <w:rStyle w:val="ne-text"/>
                  <w:rFonts w:hint="eastAsia"/>
                  <w:shd w:val="clear" w:color="auto" w:fill="FFFFFF"/>
                </w:rPr>
                <w:t>杭州师范大学</w:t>
              </w:r>
              <w:r w:rsidRPr="005020B4">
                <w:rPr>
                  <w:rStyle w:val="ne-text"/>
                  <w:shd w:val="clear" w:color="auto" w:fill="FFFFFF"/>
                </w:rPr>
                <w:t>/</w:t>
              </w:r>
              <w:r w:rsidRPr="005020B4">
                <w:rPr>
                  <w:rStyle w:val="ne-text"/>
                  <w:rFonts w:hint="eastAsia"/>
                  <w:shd w:val="clear" w:color="auto" w:fill="FFFFFF"/>
                </w:rPr>
                <w:t>香港教育大学</w:t>
              </w:r>
              <w:r w:rsidRPr="005020B4">
                <w:rPr>
                  <w:rStyle w:val="ne-text"/>
                  <w:shd w:val="clear" w:color="auto" w:fill="FFFFFF"/>
                </w:rPr>
                <w:t>/</w:t>
              </w:r>
              <w:r w:rsidRPr="005020B4">
                <w:rPr>
                  <w:rStyle w:val="ne-text"/>
                  <w:rFonts w:hint="eastAsia"/>
                  <w:shd w:val="clear" w:color="auto" w:fill="FFFFFF"/>
                </w:rPr>
                <w:t>澳门大学</w:t>
              </w:r>
              <w:r w:rsidRPr="005020B4">
                <w:rPr>
                  <w:rStyle w:val="ne-text"/>
                  <w:shd w:val="clear" w:color="auto" w:fill="FFFFFF"/>
                </w:rPr>
                <w:t>/</w:t>
              </w:r>
              <w:r w:rsidRPr="005020B4">
                <w:rPr>
                  <w:rStyle w:val="ne-text"/>
                  <w:rFonts w:hint="eastAsia"/>
                  <w:shd w:val="clear" w:color="auto" w:fill="FFFFFF"/>
                </w:rPr>
                <w:t>香港都会大学</w:t>
              </w:r>
              <w:r w:rsidRPr="005020B4">
                <w:rPr>
                  <w:rStyle w:val="ne-text"/>
                  <w:shd w:val="clear" w:color="auto" w:fill="FFFFFF"/>
                </w:rPr>
                <w:t xml:space="preserve">) </w:t>
              </w:r>
              <w:r w:rsidRPr="005020B4">
                <w:rPr>
                  <w:rStyle w:val="ne-text"/>
                  <w:rFonts w:hint="eastAsia"/>
                  <w:shd w:val="clear" w:color="auto" w:fill="FFFFFF"/>
                </w:rPr>
                <w:t>。已经写完博士计划书，研究方向为人工智能（</w:t>
              </w:r>
              <w:r w:rsidRPr="005020B4">
                <w:rPr>
                  <w:rStyle w:val="ne-text"/>
                  <w:shd w:val="clear" w:color="auto" w:fill="FFFFFF"/>
                </w:rPr>
                <w:t>AIGC</w:t>
              </w:r>
              <w:r w:rsidRPr="005020B4">
                <w:rPr>
                  <w:rStyle w:val="ne-text"/>
                  <w:rFonts w:hint="eastAsia"/>
                  <w:shd w:val="clear" w:color="auto" w:fill="FFFFFF"/>
                </w:rPr>
                <w:t>）的信息技术教学与应用</w:t>
              </w:r>
            </w:ins>
          </w:p>
          <w:p w14:paraId="0E1641EA" w14:textId="221E0EC4" w:rsidR="00AE068D" w:rsidRPr="005020B4" w:rsidRDefault="00AE068D">
            <w:pPr>
              <w:pStyle w:val="ae"/>
              <w:numPr>
                <w:ilvl w:val="0"/>
                <w:numId w:val="9"/>
              </w:numPr>
              <w:kinsoku/>
              <w:autoSpaceDE/>
              <w:autoSpaceDN/>
              <w:adjustRightInd/>
              <w:snapToGrid/>
              <w:spacing w:before="100" w:beforeAutospacing="1" w:after="100" w:afterAutospacing="1"/>
              <w:ind w:firstLineChars="0"/>
              <w:textAlignment w:val="auto"/>
              <w:rPr>
                <w:ins w:id="392" w:author="沈 佳磊" w:date="2023-08-09T15:11:00Z"/>
              </w:rPr>
              <w:pPrChange w:id="393" w:author="沈 佳磊" w:date="2023-08-09T15:37:00Z">
                <w:pPr/>
              </w:pPrChange>
            </w:pPr>
            <w:ins w:id="394" w:author="沈 佳磊" w:date="2023-08-09T15:11:00Z">
              <w:r w:rsidRPr="005020B4">
                <w:rPr>
                  <w:rStyle w:val="ne-text"/>
                  <w:rFonts w:hint="eastAsia"/>
                  <w:shd w:val="clear" w:color="auto" w:fill="FFFFFF"/>
                </w:rPr>
                <w:t>继续提升计算机硬件维修与计算机网络布局设计能力（</w:t>
              </w:r>
              <w:r w:rsidRPr="005020B4">
                <w:rPr>
                  <w:rStyle w:val="ne-text"/>
                  <w:shd w:val="clear" w:color="auto" w:fill="FFFFFF"/>
                </w:rPr>
                <w:t>24</w:t>
              </w:r>
              <w:r w:rsidRPr="005020B4">
                <w:rPr>
                  <w:rStyle w:val="ne-text"/>
                  <w:rFonts w:hint="eastAsia"/>
                  <w:shd w:val="clear" w:color="auto" w:fill="FFFFFF"/>
                </w:rPr>
                <w:t>年度规划设计机房实验室分布式网络搭建）</w:t>
              </w:r>
            </w:ins>
          </w:p>
          <w:p w14:paraId="06EB61B6" w14:textId="5A011531" w:rsidR="00AE068D" w:rsidRPr="00887E16" w:rsidRDefault="00AE068D" w:rsidP="00AE068D">
            <w:pPr>
              <w:pStyle w:val="ne-p"/>
              <w:spacing w:before="0" w:beforeAutospacing="0" w:after="0" w:afterAutospacing="0"/>
              <w:rPr>
                <w:ins w:id="395" w:author="沈 佳磊" w:date="2023-08-09T15:11:00Z"/>
                <w:b/>
                <w:bCs/>
              </w:rPr>
            </w:pPr>
            <w:ins w:id="396" w:author="沈 佳磊" w:date="2023-08-09T15:11:00Z">
              <w:r w:rsidRPr="00887E16">
                <w:rPr>
                  <w:rStyle w:val="ne-text"/>
                  <w:rFonts w:hint="eastAsia"/>
                  <w:b/>
                  <w:bCs/>
                  <w:shd w:val="clear" w:color="auto" w:fill="FFFFFF"/>
                </w:rPr>
                <w:t>教辅</w:t>
              </w:r>
            </w:ins>
            <w:ins w:id="397" w:author="沈 佳磊" w:date="2023-08-09T15:28:00Z">
              <w:r w:rsidR="005020B4">
                <w:rPr>
                  <w:rStyle w:val="ne-text"/>
                  <w:rFonts w:hint="eastAsia"/>
                  <w:b/>
                  <w:bCs/>
                  <w:shd w:val="clear" w:color="auto" w:fill="FFFFFF"/>
                </w:rPr>
                <w:t>工作的</w:t>
              </w:r>
            </w:ins>
            <w:ins w:id="398" w:author="沈 佳磊" w:date="2023-08-09T15:11:00Z">
              <w:r w:rsidRPr="00887E16">
                <w:rPr>
                  <w:rStyle w:val="ne-text"/>
                  <w:rFonts w:hint="eastAsia"/>
                  <w:b/>
                  <w:bCs/>
                  <w:shd w:val="clear" w:color="auto" w:fill="FFFFFF"/>
                </w:rPr>
                <w:t>主要</w:t>
              </w:r>
              <w:r w:rsidRPr="00887E16">
                <w:rPr>
                  <w:rStyle w:val="ne-text"/>
                  <w:b/>
                  <w:bCs/>
                  <w:shd w:val="clear" w:color="auto" w:fill="FFFFFF"/>
                </w:rPr>
                <w:t xml:space="preserve">优势 </w:t>
              </w:r>
            </w:ins>
          </w:p>
          <w:p w14:paraId="7A7D0955" w14:textId="5B3A0AFC" w:rsidR="005020B4" w:rsidRPr="005020B4" w:rsidRDefault="00AE068D">
            <w:pPr>
              <w:pStyle w:val="ae"/>
              <w:numPr>
                <w:ilvl w:val="0"/>
                <w:numId w:val="8"/>
              </w:numPr>
              <w:kinsoku/>
              <w:autoSpaceDE/>
              <w:autoSpaceDN/>
              <w:adjustRightInd/>
              <w:snapToGrid/>
              <w:spacing w:before="100" w:beforeAutospacing="1" w:after="100" w:afterAutospacing="1"/>
              <w:ind w:firstLineChars="0"/>
              <w:textAlignment w:val="auto"/>
              <w:rPr>
                <w:ins w:id="399" w:author="沈 佳磊" w:date="2023-08-09T15:11:00Z"/>
                <w:rFonts w:ascii="宋体" w:hAnsi="宋体" w:cs="宋体"/>
                <w:color w:val="auto"/>
                <w:sz w:val="24"/>
                <w:szCs w:val="24"/>
              </w:rPr>
              <w:pPrChange w:id="400" w:author="沈 佳磊" w:date="2023-08-09T15:26:00Z">
                <w:pPr>
                  <w:numPr>
                    <w:numId w:val="2"/>
                  </w:numPr>
                  <w:tabs>
                    <w:tab w:val="num" w:pos="720"/>
                  </w:tabs>
                  <w:kinsoku/>
                  <w:autoSpaceDE/>
                  <w:autoSpaceDN/>
                  <w:adjustRightInd/>
                  <w:snapToGrid/>
                  <w:spacing w:before="100" w:beforeAutospacing="1" w:after="100" w:afterAutospacing="1"/>
                  <w:ind w:left="720" w:hanging="360"/>
                  <w:textAlignment w:val="auto"/>
                </w:pPr>
              </w:pPrChange>
            </w:pPr>
            <w:ins w:id="401" w:author="沈 佳磊" w:date="2023-08-09T15:11:00Z">
              <w:r w:rsidRPr="005020B4">
                <w:rPr>
                  <w:rStyle w:val="ne-text"/>
                  <w:rFonts w:hint="eastAsia"/>
                  <w:shd w:val="clear" w:color="auto" w:fill="FFFFFF"/>
                </w:rPr>
                <w:t>读博期间研究信息技术（</w:t>
              </w:r>
              <w:r w:rsidRPr="005020B4">
                <w:rPr>
                  <w:rStyle w:val="ne-text"/>
                  <w:shd w:val="clear" w:color="auto" w:fill="FFFFFF"/>
                </w:rPr>
                <w:t>AIGC</w:t>
              </w:r>
              <w:r w:rsidRPr="005020B4">
                <w:rPr>
                  <w:rStyle w:val="ne-text"/>
                  <w:rFonts w:hint="eastAsia"/>
                  <w:shd w:val="clear" w:color="auto" w:fill="FFFFFF"/>
                </w:rPr>
                <w:t>）领域，可把理论分析直接转换为成果，助力于实验课程的落地实施</w:t>
              </w:r>
            </w:ins>
          </w:p>
          <w:p w14:paraId="7DF3E0E7" w14:textId="77777777" w:rsidR="00AE068D" w:rsidRDefault="00AE068D">
            <w:pPr>
              <w:pStyle w:val="ae"/>
              <w:numPr>
                <w:ilvl w:val="0"/>
                <w:numId w:val="8"/>
              </w:numPr>
              <w:kinsoku/>
              <w:autoSpaceDE/>
              <w:autoSpaceDN/>
              <w:adjustRightInd/>
              <w:snapToGrid/>
              <w:spacing w:before="100" w:beforeAutospacing="1" w:after="100" w:afterAutospacing="1"/>
              <w:ind w:firstLineChars="0"/>
              <w:textAlignment w:val="auto"/>
              <w:rPr>
                <w:ins w:id="402" w:author="沈 佳磊" w:date="2023-08-09T15:11:00Z"/>
              </w:rPr>
              <w:pPrChange w:id="403" w:author="沈 佳磊" w:date="2023-08-09T15:26:00Z">
                <w:pPr>
                  <w:numPr>
                    <w:numId w:val="2"/>
                  </w:numPr>
                  <w:tabs>
                    <w:tab w:val="num" w:pos="720"/>
                  </w:tabs>
                  <w:kinsoku/>
                  <w:autoSpaceDE/>
                  <w:autoSpaceDN/>
                  <w:adjustRightInd/>
                  <w:snapToGrid/>
                  <w:spacing w:before="100" w:beforeAutospacing="1" w:after="100" w:afterAutospacing="1"/>
                  <w:ind w:left="720" w:hanging="360"/>
                  <w:textAlignment w:val="auto"/>
                </w:pPr>
              </w:pPrChange>
            </w:pPr>
            <w:ins w:id="404" w:author="沈 佳磊" w:date="2023-08-09T15:11:00Z">
              <w:r w:rsidRPr="005020B4">
                <w:rPr>
                  <w:rStyle w:val="ne-text"/>
                  <w:rFonts w:hint="eastAsia"/>
                  <w:shd w:val="clear" w:color="auto" w:fill="FFFFFF"/>
                </w:rPr>
                <w:t>独立自主的实验室维护和可视化信息系统配套方案设计，打造数字化教学设计</w:t>
              </w:r>
            </w:ins>
          </w:p>
          <w:p w14:paraId="1007F3A2" w14:textId="77777777" w:rsidR="00AE068D" w:rsidRDefault="00AE068D">
            <w:pPr>
              <w:pStyle w:val="ae"/>
              <w:numPr>
                <w:ilvl w:val="0"/>
                <w:numId w:val="8"/>
              </w:numPr>
              <w:kinsoku/>
              <w:autoSpaceDE/>
              <w:autoSpaceDN/>
              <w:adjustRightInd/>
              <w:snapToGrid/>
              <w:spacing w:before="100" w:beforeAutospacing="1" w:after="100" w:afterAutospacing="1"/>
              <w:ind w:firstLineChars="0"/>
              <w:textAlignment w:val="auto"/>
              <w:rPr>
                <w:ins w:id="405" w:author="沈 佳磊" w:date="2023-08-09T15:11:00Z"/>
              </w:rPr>
              <w:pPrChange w:id="406" w:author="沈 佳磊" w:date="2023-08-09T15:26:00Z">
                <w:pPr>
                  <w:numPr>
                    <w:numId w:val="2"/>
                  </w:numPr>
                  <w:tabs>
                    <w:tab w:val="num" w:pos="720"/>
                  </w:tabs>
                  <w:kinsoku/>
                  <w:autoSpaceDE/>
                  <w:autoSpaceDN/>
                  <w:adjustRightInd/>
                  <w:snapToGrid/>
                  <w:spacing w:before="100" w:beforeAutospacing="1" w:after="100" w:afterAutospacing="1"/>
                  <w:ind w:left="720" w:hanging="360"/>
                  <w:textAlignment w:val="auto"/>
                </w:pPr>
              </w:pPrChange>
            </w:pPr>
            <w:ins w:id="407" w:author="沈 佳磊" w:date="2023-08-09T15:11:00Z">
              <w:r w:rsidRPr="005020B4">
                <w:rPr>
                  <w:rStyle w:val="ne-text"/>
                  <w:rFonts w:hint="eastAsia"/>
                  <w:shd w:val="clear" w:color="auto" w:fill="FFFFFF"/>
                </w:rPr>
                <w:t>打造兴趣类实验设计方案（目前方案：</w:t>
              </w:r>
              <w:r w:rsidRPr="005020B4">
                <w:rPr>
                  <w:rStyle w:val="ne-text"/>
                  <w:shd w:val="clear" w:color="auto" w:fill="FFFFFF"/>
                </w:rPr>
                <w:t>I.</w:t>
              </w:r>
              <w:r w:rsidRPr="005020B4">
                <w:rPr>
                  <w:rStyle w:val="ne-text"/>
                  <w:rFonts w:hint="eastAsia"/>
                  <w:shd w:val="clear" w:color="auto" w:fill="FFFFFF"/>
                </w:rPr>
                <w:t>数字可视化设计</w:t>
              </w:r>
              <w:r w:rsidRPr="005020B4">
                <w:rPr>
                  <w:rStyle w:val="ne-text"/>
                  <w:shd w:val="clear" w:color="auto" w:fill="FFFFFF"/>
                </w:rPr>
                <w:t xml:space="preserve"> II.</w:t>
              </w:r>
              <w:r w:rsidRPr="005020B4">
                <w:rPr>
                  <w:rStyle w:val="ne-text"/>
                  <w:rFonts w:hint="eastAsia"/>
                  <w:shd w:val="clear" w:color="auto" w:fill="FFFFFF"/>
                </w:rPr>
                <w:t>零代码开发</w:t>
              </w:r>
              <w:r w:rsidRPr="005020B4">
                <w:rPr>
                  <w:rStyle w:val="ne-text"/>
                  <w:shd w:val="clear" w:color="auto" w:fill="FFFFFF"/>
                </w:rPr>
                <w:t>---</w:t>
              </w:r>
              <w:r w:rsidRPr="005020B4">
                <w:rPr>
                  <w:rStyle w:val="ne-text"/>
                  <w:rFonts w:hint="eastAsia"/>
                  <w:shd w:val="clear" w:color="auto" w:fill="FFFFFF"/>
                </w:rPr>
                <w:t>接轨本科类设计理念</w:t>
              </w:r>
              <w:r w:rsidRPr="005020B4">
                <w:rPr>
                  <w:rStyle w:val="ne-text"/>
                  <w:shd w:val="clear" w:color="auto" w:fill="FFFFFF"/>
                </w:rPr>
                <w:t xml:space="preserve"> </w:t>
              </w:r>
              <w:proofErr w:type="spellStart"/>
              <w:r w:rsidRPr="005020B4">
                <w:rPr>
                  <w:rStyle w:val="ne-text"/>
                  <w:shd w:val="clear" w:color="auto" w:fill="FFFFFF"/>
                </w:rPr>
                <w:t>III.Python</w:t>
              </w:r>
              <w:proofErr w:type="spellEnd"/>
              <w:r w:rsidRPr="005020B4">
                <w:rPr>
                  <w:rStyle w:val="ne-text"/>
                  <w:rFonts w:hint="eastAsia"/>
                  <w:shd w:val="clear" w:color="auto" w:fill="FFFFFF"/>
                </w:rPr>
                <w:t>程序爬虫学习）</w:t>
              </w:r>
            </w:ins>
          </w:p>
          <w:p w14:paraId="1C1A4F1E" w14:textId="77777777" w:rsidR="00AE068D" w:rsidRDefault="00AE068D">
            <w:pPr>
              <w:pStyle w:val="ae"/>
              <w:numPr>
                <w:ilvl w:val="0"/>
                <w:numId w:val="8"/>
              </w:numPr>
              <w:kinsoku/>
              <w:autoSpaceDE/>
              <w:autoSpaceDN/>
              <w:adjustRightInd/>
              <w:snapToGrid/>
              <w:spacing w:before="100" w:beforeAutospacing="1" w:after="100" w:afterAutospacing="1"/>
              <w:ind w:firstLineChars="0"/>
              <w:textAlignment w:val="auto"/>
              <w:rPr>
                <w:ins w:id="408" w:author="沈 佳磊" w:date="2023-08-09T15:11:00Z"/>
              </w:rPr>
              <w:pPrChange w:id="409" w:author="沈 佳磊" w:date="2023-08-09T15:26:00Z">
                <w:pPr>
                  <w:numPr>
                    <w:numId w:val="2"/>
                  </w:numPr>
                  <w:tabs>
                    <w:tab w:val="num" w:pos="720"/>
                  </w:tabs>
                  <w:kinsoku/>
                  <w:autoSpaceDE/>
                  <w:autoSpaceDN/>
                  <w:adjustRightInd/>
                  <w:snapToGrid/>
                  <w:spacing w:before="100" w:beforeAutospacing="1" w:after="100" w:afterAutospacing="1"/>
                  <w:ind w:left="720" w:hanging="360"/>
                  <w:textAlignment w:val="auto"/>
                </w:pPr>
              </w:pPrChange>
            </w:pPr>
            <w:ins w:id="410" w:author="沈 佳磊" w:date="2023-08-09T15:11:00Z">
              <w:r w:rsidRPr="005020B4">
                <w:rPr>
                  <w:rStyle w:val="ne-text"/>
                  <w:rFonts w:hint="eastAsia"/>
                  <w:shd w:val="clear" w:color="auto" w:fill="FFFFFF"/>
                </w:rPr>
                <w:t>承担工会的大众服务工作，有完整的兼职经验</w:t>
              </w:r>
            </w:ins>
          </w:p>
          <w:p w14:paraId="3859ED64" w14:textId="77777777" w:rsidR="00AE068D" w:rsidRDefault="00AE068D">
            <w:pPr>
              <w:pStyle w:val="ae"/>
              <w:numPr>
                <w:ilvl w:val="0"/>
                <w:numId w:val="8"/>
              </w:numPr>
              <w:kinsoku/>
              <w:autoSpaceDE/>
              <w:autoSpaceDN/>
              <w:adjustRightInd/>
              <w:snapToGrid/>
              <w:spacing w:before="100" w:beforeAutospacing="1" w:after="100" w:afterAutospacing="1"/>
              <w:ind w:firstLineChars="0"/>
              <w:textAlignment w:val="auto"/>
              <w:rPr>
                <w:ins w:id="411" w:author="沈 佳磊" w:date="2023-08-09T15:11:00Z"/>
              </w:rPr>
              <w:pPrChange w:id="412" w:author="沈 佳磊" w:date="2023-08-09T15:26:00Z">
                <w:pPr>
                  <w:numPr>
                    <w:numId w:val="2"/>
                  </w:numPr>
                  <w:tabs>
                    <w:tab w:val="num" w:pos="720"/>
                  </w:tabs>
                  <w:kinsoku/>
                  <w:autoSpaceDE/>
                  <w:autoSpaceDN/>
                  <w:adjustRightInd/>
                  <w:snapToGrid/>
                  <w:spacing w:before="100" w:beforeAutospacing="1" w:after="100" w:afterAutospacing="1"/>
                  <w:ind w:left="720" w:hanging="360"/>
                  <w:textAlignment w:val="auto"/>
                </w:pPr>
              </w:pPrChange>
            </w:pPr>
            <w:ins w:id="413" w:author="沈 佳磊" w:date="2023-08-09T15:11:00Z">
              <w:r w:rsidRPr="005020B4">
                <w:rPr>
                  <w:rStyle w:val="ne-text"/>
                  <w:rFonts w:hint="eastAsia"/>
                  <w:shd w:val="clear" w:color="auto" w:fill="FFFFFF"/>
                </w:rPr>
                <w:t>基于</w:t>
              </w:r>
              <w:r w:rsidRPr="005020B4">
                <w:rPr>
                  <w:rStyle w:val="ne-text"/>
                  <w:shd w:val="clear" w:color="auto" w:fill="FFFFFF"/>
                </w:rPr>
                <w:t>Excel</w:t>
              </w:r>
              <w:r w:rsidRPr="005020B4">
                <w:rPr>
                  <w:rStyle w:val="ne-text"/>
                  <w:rFonts w:hint="eastAsia"/>
                  <w:shd w:val="clear" w:color="auto" w:fill="FFFFFF"/>
                </w:rPr>
                <w:t>和</w:t>
              </w:r>
              <w:r w:rsidRPr="005020B4">
                <w:rPr>
                  <w:rStyle w:val="ne-text"/>
                  <w:shd w:val="clear" w:color="auto" w:fill="FFFFFF"/>
                </w:rPr>
                <w:t>word</w:t>
              </w:r>
              <w:r w:rsidRPr="005020B4">
                <w:rPr>
                  <w:rStyle w:val="ne-text"/>
                  <w:rFonts w:hint="eastAsia"/>
                  <w:shd w:val="clear" w:color="auto" w:fill="FFFFFF"/>
                </w:rPr>
                <w:t>知识基础上，向数据分析和智能化设计发展</w:t>
              </w:r>
            </w:ins>
          </w:p>
          <w:p w14:paraId="6CF4F7B5" w14:textId="77777777" w:rsidR="00AE068D" w:rsidRDefault="00AE068D">
            <w:pPr>
              <w:pStyle w:val="ae"/>
              <w:numPr>
                <w:ilvl w:val="0"/>
                <w:numId w:val="8"/>
              </w:numPr>
              <w:kinsoku/>
              <w:autoSpaceDE/>
              <w:autoSpaceDN/>
              <w:adjustRightInd/>
              <w:snapToGrid/>
              <w:spacing w:before="100" w:beforeAutospacing="1" w:after="100" w:afterAutospacing="1"/>
              <w:ind w:firstLineChars="0"/>
              <w:textAlignment w:val="auto"/>
              <w:rPr>
                <w:ins w:id="414" w:author="沈 佳磊" w:date="2023-08-09T15:11:00Z"/>
              </w:rPr>
              <w:pPrChange w:id="415" w:author="沈 佳磊" w:date="2023-08-09T15:26:00Z">
                <w:pPr>
                  <w:numPr>
                    <w:numId w:val="2"/>
                  </w:numPr>
                  <w:tabs>
                    <w:tab w:val="num" w:pos="720"/>
                  </w:tabs>
                  <w:kinsoku/>
                  <w:autoSpaceDE/>
                  <w:autoSpaceDN/>
                  <w:adjustRightInd/>
                  <w:snapToGrid/>
                  <w:spacing w:before="100" w:beforeAutospacing="1" w:after="100" w:afterAutospacing="1"/>
                  <w:ind w:left="720" w:hanging="360"/>
                  <w:textAlignment w:val="auto"/>
                </w:pPr>
              </w:pPrChange>
            </w:pPr>
            <w:ins w:id="416" w:author="沈 佳磊" w:date="2023-08-09T15:11:00Z">
              <w:r w:rsidRPr="005020B4">
                <w:rPr>
                  <w:rStyle w:val="ne-text"/>
                  <w:rFonts w:hint="eastAsia"/>
                  <w:shd w:val="clear" w:color="auto" w:fill="FFFFFF"/>
                </w:rPr>
                <w:t>高校和其他同事关系较为和谐，帮助整个办公室打印机和电脑硬件的维护和软件</w:t>
              </w:r>
              <w:r w:rsidRPr="005020B4">
                <w:rPr>
                  <w:rStyle w:val="ne-text"/>
                  <w:shd w:val="clear" w:color="auto" w:fill="FFFFFF"/>
                </w:rPr>
                <w:t>/</w:t>
              </w:r>
              <w:r w:rsidRPr="005020B4">
                <w:rPr>
                  <w:rStyle w:val="ne-text"/>
                  <w:rFonts w:hint="eastAsia"/>
                  <w:shd w:val="clear" w:color="auto" w:fill="FFFFFF"/>
                </w:rPr>
                <w:t>系统的安装。</w:t>
              </w:r>
            </w:ins>
          </w:p>
          <w:p w14:paraId="0CCFC78E" w14:textId="77777777" w:rsidR="00AE068D" w:rsidRDefault="00AE068D">
            <w:pPr>
              <w:pStyle w:val="ae"/>
              <w:numPr>
                <w:ilvl w:val="0"/>
                <w:numId w:val="8"/>
              </w:numPr>
              <w:kinsoku/>
              <w:autoSpaceDE/>
              <w:autoSpaceDN/>
              <w:adjustRightInd/>
              <w:snapToGrid/>
              <w:spacing w:before="100" w:beforeAutospacing="1" w:after="100" w:afterAutospacing="1"/>
              <w:ind w:firstLineChars="0"/>
              <w:textAlignment w:val="auto"/>
              <w:rPr>
                <w:ins w:id="417" w:author="沈 佳磊" w:date="2023-08-09T15:11:00Z"/>
              </w:rPr>
              <w:pPrChange w:id="418" w:author="沈 佳磊" w:date="2023-08-09T15:26:00Z">
                <w:pPr>
                  <w:numPr>
                    <w:numId w:val="2"/>
                  </w:numPr>
                  <w:tabs>
                    <w:tab w:val="num" w:pos="720"/>
                  </w:tabs>
                  <w:kinsoku/>
                  <w:autoSpaceDE/>
                  <w:autoSpaceDN/>
                  <w:adjustRightInd/>
                  <w:snapToGrid/>
                  <w:spacing w:before="100" w:beforeAutospacing="1" w:after="100" w:afterAutospacing="1"/>
                  <w:ind w:left="720" w:hanging="360"/>
                  <w:textAlignment w:val="auto"/>
                </w:pPr>
              </w:pPrChange>
            </w:pPr>
            <w:ins w:id="419" w:author="沈 佳磊" w:date="2023-08-09T15:11:00Z">
              <w:r w:rsidRPr="005020B4">
                <w:rPr>
                  <w:rStyle w:val="ne-text"/>
                  <w:rFonts w:hint="eastAsia"/>
                  <w:shd w:val="clear" w:color="auto" w:fill="FFFFFF"/>
                </w:rPr>
                <w:t>基础德语课程教学，有机会的话进行学校间项目对接与兴趣课。</w:t>
              </w:r>
            </w:ins>
          </w:p>
          <w:p w14:paraId="1A273C2C" w14:textId="77777777" w:rsidR="00AE068D" w:rsidRDefault="00AE068D">
            <w:pPr>
              <w:pStyle w:val="ae"/>
              <w:numPr>
                <w:ilvl w:val="0"/>
                <w:numId w:val="8"/>
              </w:numPr>
              <w:kinsoku/>
              <w:autoSpaceDE/>
              <w:autoSpaceDN/>
              <w:adjustRightInd/>
              <w:snapToGrid/>
              <w:spacing w:before="100" w:beforeAutospacing="1" w:after="100" w:afterAutospacing="1"/>
              <w:ind w:firstLineChars="0"/>
              <w:textAlignment w:val="auto"/>
              <w:rPr>
                <w:ins w:id="420" w:author="沈 佳磊" w:date="2023-08-09T15:11:00Z"/>
              </w:rPr>
              <w:pPrChange w:id="421" w:author="沈 佳磊" w:date="2023-08-09T15:26:00Z">
                <w:pPr>
                  <w:numPr>
                    <w:numId w:val="2"/>
                  </w:numPr>
                  <w:tabs>
                    <w:tab w:val="num" w:pos="720"/>
                  </w:tabs>
                  <w:kinsoku/>
                  <w:autoSpaceDE/>
                  <w:autoSpaceDN/>
                  <w:adjustRightInd/>
                  <w:snapToGrid/>
                  <w:spacing w:before="100" w:beforeAutospacing="1" w:after="100" w:afterAutospacing="1"/>
                  <w:ind w:left="720" w:hanging="360"/>
                  <w:textAlignment w:val="auto"/>
                </w:pPr>
              </w:pPrChange>
            </w:pPr>
            <w:ins w:id="422" w:author="沈 佳磊" w:date="2023-08-09T15:11:00Z">
              <w:r w:rsidRPr="005020B4">
                <w:rPr>
                  <w:rStyle w:val="ne-text"/>
                  <w:rFonts w:hint="eastAsia"/>
                  <w:shd w:val="clear" w:color="auto" w:fill="FFFFFF"/>
                </w:rPr>
                <w:t>可以开展金融数据分析实验课设计与配套。</w:t>
              </w:r>
              <w:r w:rsidRPr="005020B4">
                <w:rPr>
                  <w:rStyle w:val="ne-text"/>
                  <w:shd w:val="clear" w:color="auto" w:fill="FFFFFF"/>
                </w:rPr>
                <w:t xml:space="preserve"> </w:t>
              </w:r>
            </w:ins>
          </w:p>
          <w:p w14:paraId="353FEB7F" w14:textId="77777777" w:rsidR="004161EE" w:rsidRPr="00AE068D" w:rsidRDefault="004161EE">
            <w:pPr>
              <w:rPr>
                <w:rFonts w:hAnsi="宋体"/>
                <w:bCs/>
                <w:color w:val="auto"/>
              </w:rPr>
            </w:pPr>
          </w:p>
          <w:p w14:paraId="703A3955" w14:textId="77777777" w:rsidR="004161EE" w:rsidRDefault="004161EE">
            <w:pPr>
              <w:rPr>
                <w:rFonts w:hAnsi="宋体"/>
                <w:bCs/>
                <w:color w:val="auto"/>
              </w:rPr>
            </w:pPr>
          </w:p>
          <w:p w14:paraId="04B655B0" w14:textId="77777777" w:rsidR="004161EE" w:rsidRDefault="004161EE">
            <w:pPr>
              <w:rPr>
                <w:rFonts w:hAnsi="宋体"/>
                <w:bCs/>
                <w:color w:val="auto"/>
              </w:rPr>
            </w:pPr>
          </w:p>
          <w:p w14:paraId="6201F250" w14:textId="77777777" w:rsidR="004161EE" w:rsidRDefault="004161EE">
            <w:pPr>
              <w:rPr>
                <w:rFonts w:hAnsi="宋体"/>
                <w:bCs/>
                <w:color w:val="auto"/>
              </w:rPr>
            </w:pPr>
          </w:p>
          <w:p w14:paraId="7FB9DBCC" w14:textId="77777777" w:rsidR="004161EE" w:rsidRDefault="004161EE">
            <w:pPr>
              <w:rPr>
                <w:rFonts w:hAnsi="宋体"/>
                <w:b/>
                <w:color w:val="auto"/>
              </w:rPr>
            </w:pPr>
          </w:p>
        </w:tc>
      </w:tr>
      <w:tr w:rsidR="004161EE" w14:paraId="2B49FF47" w14:textId="77777777">
        <w:trPr>
          <w:trHeight w:val="1216"/>
          <w:jc w:val="center"/>
        </w:trPr>
        <w:tc>
          <w:tcPr>
            <w:tcW w:w="9791" w:type="dxa"/>
            <w:gridSpan w:val="7"/>
          </w:tcPr>
          <w:p w14:paraId="562F0C11" w14:textId="77777777" w:rsidR="004161EE" w:rsidRDefault="009E3329">
            <w:pPr>
              <w:rPr>
                <w:rFonts w:hAnsi="宋体"/>
                <w:b/>
                <w:color w:val="auto"/>
              </w:rPr>
            </w:pPr>
            <w:r>
              <w:rPr>
                <w:rFonts w:hAnsi="宋体" w:hint="eastAsia"/>
                <w:b/>
                <w:color w:val="auto"/>
              </w:rPr>
              <w:lastRenderedPageBreak/>
              <w:t>自我评价：</w:t>
            </w:r>
          </w:p>
          <w:p w14:paraId="33977C0F" w14:textId="77777777" w:rsidR="00AE068D" w:rsidRDefault="00AE068D" w:rsidP="00AE068D">
            <w:pPr>
              <w:rPr>
                <w:ins w:id="423" w:author="沈 佳磊" w:date="2023-08-09T15:11:00Z"/>
                <w:rFonts w:hAnsi="宋体"/>
                <w:bCs/>
                <w:color w:val="auto"/>
              </w:rPr>
            </w:pPr>
            <w:ins w:id="424" w:author="沈 佳磊" w:date="2023-08-09T15:11:00Z">
              <w:r>
                <w:rPr>
                  <w:rFonts w:hint="eastAsia"/>
                  <w:bCs/>
                </w:rPr>
                <w:t>为人好相处，乐于助人，同时也正能量。在高校工作期间，积极入党，希望早日成为党的一份子。</w:t>
              </w:r>
            </w:ins>
          </w:p>
          <w:p w14:paraId="65EED0C6" w14:textId="77777777" w:rsidR="004161EE" w:rsidRDefault="004161EE">
            <w:pPr>
              <w:rPr>
                <w:rFonts w:hAnsi="宋体"/>
                <w:bCs/>
                <w:color w:val="auto"/>
              </w:rPr>
            </w:pPr>
          </w:p>
          <w:p w14:paraId="15CC2BA7" w14:textId="77777777" w:rsidR="004161EE" w:rsidDel="00AE068D" w:rsidRDefault="004161EE">
            <w:pPr>
              <w:rPr>
                <w:del w:id="425" w:author="沈 佳磊" w:date="2023-08-09T15:13:00Z"/>
                <w:rFonts w:hAnsi="宋体"/>
                <w:bCs/>
                <w:color w:val="auto"/>
              </w:rPr>
            </w:pPr>
          </w:p>
          <w:p w14:paraId="54B35279" w14:textId="77777777" w:rsidR="004161EE" w:rsidDel="00AE068D" w:rsidRDefault="004161EE">
            <w:pPr>
              <w:rPr>
                <w:del w:id="426" w:author="沈 佳磊" w:date="2023-08-09T15:13:00Z"/>
                <w:rFonts w:hAnsi="宋体"/>
                <w:bCs/>
                <w:color w:val="auto"/>
              </w:rPr>
            </w:pPr>
          </w:p>
          <w:p w14:paraId="7E6FDD9F" w14:textId="77777777" w:rsidR="004161EE" w:rsidRDefault="004161EE">
            <w:pPr>
              <w:rPr>
                <w:rFonts w:hAnsi="宋体"/>
                <w:bCs/>
                <w:color w:val="auto"/>
              </w:rPr>
            </w:pPr>
          </w:p>
          <w:p w14:paraId="24960BA8" w14:textId="77777777" w:rsidR="004161EE" w:rsidRDefault="004161EE">
            <w:pPr>
              <w:rPr>
                <w:rFonts w:hAnsi="宋体"/>
                <w:b/>
                <w:color w:val="auto"/>
              </w:rPr>
            </w:pPr>
          </w:p>
        </w:tc>
      </w:tr>
      <w:tr w:rsidR="004161EE" w14:paraId="48249F76" w14:textId="77777777" w:rsidTr="00AE068D">
        <w:tblPrEx>
          <w:tblW w:w="9791" w:type="dxa"/>
          <w:jc w:val="center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PrExChange w:id="427" w:author="沈 佳磊" w:date="2023-08-09T15:12:00Z">
            <w:tblPrEx>
              <w:tblW w:w="9791" w:type="dxa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</w:tblPrEx>
          </w:tblPrExChange>
        </w:tblPrEx>
        <w:trPr>
          <w:cantSplit/>
          <w:trHeight w:hRule="exact" w:val="454"/>
          <w:jc w:val="center"/>
          <w:trPrChange w:id="428" w:author="沈 佳磊" w:date="2023-08-09T15:12:00Z">
            <w:trPr>
              <w:cantSplit/>
              <w:trHeight w:hRule="exact" w:val="454"/>
              <w:jc w:val="center"/>
            </w:trPr>
          </w:trPrChange>
        </w:trPr>
        <w:tc>
          <w:tcPr>
            <w:tcW w:w="1159" w:type="dxa"/>
            <w:vMerge w:val="restart"/>
            <w:vAlign w:val="center"/>
            <w:tcPrChange w:id="429" w:author="沈 佳磊" w:date="2023-08-09T15:12:00Z">
              <w:tcPr>
                <w:tcW w:w="1228" w:type="dxa"/>
                <w:vMerge w:val="restart"/>
                <w:vAlign w:val="center"/>
              </w:tcPr>
            </w:tcPrChange>
          </w:tcPr>
          <w:p w14:paraId="50D31910" w14:textId="77777777" w:rsidR="004161EE" w:rsidRDefault="009E3329">
            <w:pPr>
              <w:jc w:val="center"/>
              <w:rPr>
                <w:rFonts w:hAnsi="宋体"/>
                <w:color w:val="auto"/>
              </w:rPr>
            </w:pPr>
            <w:r>
              <w:rPr>
                <w:rFonts w:hAnsi="宋体" w:hint="eastAsia"/>
                <w:color w:val="auto"/>
              </w:rPr>
              <w:t>父母</w:t>
            </w:r>
            <w:r>
              <w:rPr>
                <w:rFonts w:hAnsi="宋体"/>
                <w:color w:val="auto"/>
              </w:rPr>
              <w:t>情况</w:t>
            </w:r>
          </w:p>
        </w:tc>
        <w:tc>
          <w:tcPr>
            <w:tcW w:w="1027" w:type="dxa"/>
            <w:vAlign w:val="center"/>
            <w:tcPrChange w:id="430" w:author="沈 佳磊" w:date="2023-08-09T15:12:00Z">
              <w:tcPr>
                <w:tcW w:w="1083" w:type="dxa"/>
                <w:vAlign w:val="center"/>
              </w:tcPr>
            </w:tcPrChange>
          </w:tcPr>
          <w:p w14:paraId="4D756596" w14:textId="77777777" w:rsidR="004161EE" w:rsidRDefault="009E3329">
            <w:pPr>
              <w:jc w:val="center"/>
              <w:rPr>
                <w:rFonts w:hAnsi="宋体"/>
                <w:color w:val="auto"/>
              </w:rPr>
            </w:pPr>
            <w:r>
              <w:rPr>
                <w:rFonts w:hAnsi="宋体"/>
                <w:color w:val="auto"/>
              </w:rPr>
              <w:t>姓名</w:t>
            </w:r>
          </w:p>
        </w:tc>
        <w:tc>
          <w:tcPr>
            <w:tcW w:w="872" w:type="dxa"/>
            <w:vAlign w:val="center"/>
            <w:tcPrChange w:id="431" w:author="沈 佳磊" w:date="2023-08-09T15:12:00Z">
              <w:tcPr>
                <w:tcW w:w="873" w:type="dxa"/>
                <w:vAlign w:val="center"/>
              </w:tcPr>
            </w:tcPrChange>
          </w:tcPr>
          <w:p w14:paraId="2BC6FF1D" w14:textId="77777777" w:rsidR="004161EE" w:rsidRDefault="009E3329">
            <w:pPr>
              <w:jc w:val="center"/>
              <w:rPr>
                <w:rFonts w:hAnsi="宋体"/>
                <w:color w:val="auto"/>
              </w:rPr>
            </w:pPr>
            <w:r>
              <w:rPr>
                <w:rFonts w:hAnsi="宋体" w:hint="eastAsia"/>
                <w:color w:val="auto"/>
              </w:rPr>
              <w:t>性别</w:t>
            </w:r>
          </w:p>
        </w:tc>
        <w:tc>
          <w:tcPr>
            <w:tcW w:w="1571" w:type="dxa"/>
            <w:vAlign w:val="center"/>
            <w:tcPrChange w:id="432" w:author="沈 佳磊" w:date="2023-08-09T15:12:00Z">
              <w:tcPr>
                <w:tcW w:w="1115" w:type="dxa"/>
                <w:vAlign w:val="center"/>
              </w:tcPr>
            </w:tcPrChange>
          </w:tcPr>
          <w:p w14:paraId="0C35CA4A" w14:textId="77777777" w:rsidR="004161EE" w:rsidRDefault="009E3329">
            <w:pPr>
              <w:jc w:val="center"/>
              <w:rPr>
                <w:rFonts w:hAnsi="宋体"/>
                <w:color w:val="auto"/>
              </w:rPr>
            </w:pPr>
            <w:r>
              <w:rPr>
                <w:rFonts w:hAnsi="宋体" w:hint="eastAsia"/>
                <w:color w:val="auto"/>
              </w:rPr>
              <w:t>出生日期</w:t>
            </w:r>
          </w:p>
        </w:tc>
        <w:tc>
          <w:tcPr>
            <w:tcW w:w="1619" w:type="dxa"/>
            <w:vAlign w:val="center"/>
            <w:tcPrChange w:id="433" w:author="沈 佳磊" w:date="2023-08-09T15:12:00Z">
              <w:tcPr>
                <w:tcW w:w="1692" w:type="dxa"/>
                <w:vAlign w:val="center"/>
              </w:tcPr>
            </w:tcPrChange>
          </w:tcPr>
          <w:p w14:paraId="069E28B1" w14:textId="77777777" w:rsidR="004161EE" w:rsidRDefault="009E3329">
            <w:pPr>
              <w:jc w:val="center"/>
              <w:rPr>
                <w:rFonts w:hAnsi="宋体"/>
                <w:color w:val="auto"/>
              </w:rPr>
            </w:pPr>
            <w:r>
              <w:rPr>
                <w:rFonts w:hAnsi="宋体" w:hint="eastAsia"/>
                <w:color w:val="auto"/>
              </w:rPr>
              <w:t>最高学历、学位</w:t>
            </w:r>
          </w:p>
        </w:tc>
        <w:tc>
          <w:tcPr>
            <w:tcW w:w="1966" w:type="dxa"/>
            <w:vAlign w:val="center"/>
            <w:tcPrChange w:id="434" w:author="沈 佳磊" w:date="2023-08-09T15:12:00Z">
              <w:tcPr>
                <w:tcW w:w="2444" w:type="dxa"/>
                <w:vAlign w:val="center"/>
              </w:tcPr>
            </w:tcPrChange>
          </w:tcPr>
          <w:p w14:paraId="7C8BBD6D" w14:textId="77777777" w:rsidR="004161EE" w:rsidRDefault="009E3329">
            <w:pPr>
              <w:jc w:val="center"/>
              <w:rPr>
                <w:rFonts w:hAnsi="宋体"/>
                <w:color w:val="auto"/>
              </w:rPr>
            </w:pPr>
            <w:r>
              <w:rPr>
                <w:rFonts w:hAnsi="宋体" w:hint="eastAsia"/>
                <w:color w:val="auto"/>
              </w:rPr>
              <w:t>工作单位</w:t>
            </w:r>
          </w:p>
        </w:tc>
        <w:tc>
          <w:tcPr>
            <w:tcW w:w="1577" w:type="dxa"/>
            <w:vAlign w:val="center"/>
            <w:tcPrChange w:id="435" w:author="沈 佳磊" w:date="2023-08-09T15:12:00Z">
              <w:tcPr>
                <w:tcW w:w="1356" w:type="dxa"/>
                <w:vAlign w:val="center"/>
              </w:tcPr>
            </w:tcPrChange>
          </w:tcPr>
          <w:p w14:paraId="17EF0878" w14:textId="77777777" w:rsidR="004161EE" w:rsidRDefault="009E3329">
            <w:pPr>
              <w:jc w:val="center"/>
              <w:rPr>
                <w:rFonts w:hAnsi="宋体"/>
                <w:color w:val="auto"/>
              </w:rPr>
            </w:pPr>
            <w:r>
              <w:rPr>
                <w:rFonts w:hAnsi="宋体" w:hint="eastAsia"/>
                <w:bCs/>
                <w:color w:val="auto"/>
              </w:rPr>
              <w:t>职务</w:t>
            </w:r>
            <w:r>
              <w:rPr>
                <w:rFonts w:hAnsi="宋体" w:hint="eastAsia"/>
                <w:bCs/>
                <w:color w:val="auto"/>
              </w:rPr>
              <w:t>/</w:t>
            </w:r>
            <w:r>
              <w:rPr>
                <w:rFonts w:hAnsi="宋体" w:hint="eastAsia"/>
                <w:bCs/>
                <w:color w:val="auto"/>
              </w:rPr>
              <w:t>职称</w:t>
            </w:r>
          </w:p>
        </w:tc>
      </w:tr>
      <w:tr w:rsidR="00AE068D" w14:paraId="086E5FFA" w14:textId="77777777" w:rsidTr="00AE068D">
        <w:tblPrEx>
          <w:tblW w:w="9791" w:type="dxa"/>
          <w:jc w:val="center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PrExChange w:id="436" w:author="沈 佳磊" w:date="2023-08-09T15:12:00Z">
            <w:tblPrEx>
              <w:tblW w:w="9791" w:type="dxa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</w:tblPrEx>
          </w:tblPrExChange>
        </w:tblPrEx>
        <w:trPr>
          <w:cantSplit/>
          <w:trHeight w:hRule="exact" w:val="454"/>
          <w:jc w:val="center"/>
          <w:trPrChange w:id="437" w:author="沈 佳磊" w:date="2023-08-09T15:12:00Z">
            <w:trPr>
              <w:cantSplit/>
              <w:trHeight w:hRule="exact" w:val="454"/>
              <w:jc w:val="center"/>
            </w:trPr>
          </w:trPrChange>
        </w:trPr>
        <w:tc>
          <w:tcPr>
            <w:tcW w:w="1159" w:type="dxa"/>
            <w:vMerge/>
            <w:vAlign w:val="center"/>
            <w:tcPrChange w:id="438" w:author="沈 佳磊" w:date="2023-08-09T15:12:00Z">
              <w:tcPr>
                <w:tcW w:w="1228" w:type="dxa"/>
                <w:vMerge/>
                <w:vAlign w:val="center"/>
              </w:tcPr>
            </w:tcPrChange>
          </w:tcPr>
          <w:p w14:paraId="400650BA" w14:textId="77777777" w:rsidR="00AE068D" w:rsidRDefault="00AE068D" w:rsidP="00AE068D">
            <w:pPr>
              <w:ind w:firstLine="420"/>
              <w:jc w:val="center"/>
              <w:rPr>
                <w:color w:val="auto"/>
              </w:rPr>
            </w:pPr>
          </w:p>
        </w:tc>
        <w:tc>
          <w:tcPr>
            <w:tcW w:w="1027" w:type="dxa"/>
            <w:vAlign w:val="center"/>
            <w:tcPrChange w:id="439" w:author="沈 佳磊" w:date="2023-08-09T15:12:00Z">
              <w:tcPr>
                <w:tcW w:w="1083" w:type="dxa"/>
                <w:vAlign w:val="center"/>
              </w:tcPr>
            </w:tcPrChange>
          </w:tcPr>
          <w:p w14:paraId="4D53C7C3" w14:textId="2B315ECB" w:rsidR="00AE068D" w:rsidRDefault="00AE068D">
            <w:pPr>
              <w:rPr>
                <w:rFonts w:hAnsi="宋体"/>
                <w:color w:val="auto"/>
              </w:rPr>
              <w:pPrChange w:id="440" w:author="沈 佳磊" w:date="2023-08-09T15:11:00Z">
                <w:pPr>
                  <w:ind w:firstLine="420"/>
                  <w:jc w:val="center"/>
                </w:pPr>
              </w:pPrChange>
            </w:pPr>
            <w:ins w:id="441" w:author="沈 佳磊" w:date="2023-08-09T15:11:00Z">
              <w:r w:rsidRPr="00887E16">
                <w:rPr>
                  <w:rFonts w:hAnsi="宋体" w:hint="eastAsia"/>
                  <w:color w:val="000000" w:themeColor="text1"/>
                </w:rPr>
                <w:t>沈先华</w:t>
              </w:r>
            </w:ins>
          </w:p>
        </w:tc>
        <w:tc>
          <w:tcPr>
            <w:tcW w:w="872" w:type="dxa"/>
            <w:vAlign w:val="center"/>
            <w:tcPrChange w:id="442" w:author="沈 佳磊" w:date="2023-08-09T15:12:00Z">
              <w:tcPr>
                <w:tcW w:w="873" w:type="dxa"/>
                <w:vAlign w:val="center"/>
              </w:tcPr>
            </w:tcPrChange>
          </w:tcPr>
          <w:p w14:paraId="222355AA" w14:textId="4790C319" w:rsidR="00AE068D" w:rsidRDefault="00AE068D" w:rsidP="00AE068D">
            <w:pPr>
              <w:ind w:firstLine="420"/>
              <w:jc w:val="center"/>
              <w:rPr>
                <w:rFonts w:hAnsi="宋体"/>
                <w:color w:val="auto"/>
              </w:rPr>
            </w:pPr>
            <w:ins w:id="443" w:author="沈 佳磊" w:date="2023-08-09T15:11:00Z">
              <w:r>
                <w:rPr>
                  <w:rFonts w:hAnsi="宋体" w:hint="eastAsia"/>
                  <w:color w:val="auto"/>
                </w:rPr>
                <w:t>男</w:t>
              </w:r>
            </w:ins>
          </w:p>
        </w:tc>
        <w:tc>
          <w:tcPr>
            <w:tcW w:w="1571" w:type="dxa"/>
            <w:vAlign w:val="center"/>
            <w:tcPrChange w:id="444" w:author="沈 佳磊" w:date="2023-08-09T15:12:00Z">
              <w:tcPr>
                <w:tcW w:w="1115" w:type="dxa"/>
                <w:vAlign w:val="center"/>
              </w:tcPr>
            </w:tcPrChange>
          </w:tcPr>
          <w:p w14:paraId="409A1BB9" w14:textId="59E07B6A" w:rsidR="00AE068D" w:rsidRDefault="00AE068D" w:rsidP="00AE068D">
            <w:pPr>
              <w:ind w:firstLine="420"/>
              <w:jc w:val="center"/>
              <w:rPr>
                <w:rFonts w:hAnsi="宋体"/>
                <w:color w:val="auto"/>
              </w:rPr>
            </w:pPr>
            <w:ins w:id="445" w:author="沈 佳磊" w:date="2023-08-09T15:11:00Z">
              <w:r>
                <w:rPr>
                  <w:rFonts w:hAnsi="宋体" w:hint="eastAsia"/>
                  <w:color w:val="auto"/>
                </w:rPr>
                <w:t>1</w:t>
              </w:r>
              <w:r>
                <w:rPr>
                  <w:rFonts w:hAnsi="宋体"/>
                  <w:color w:val="auto"/>
                </w:rPr>
                <w:t>9610728</w:t>
              </w:r>
            </w:ins>
          </w:p>
        </w:tc>
        <w:tc>
          <w:tcPr>
            <w:tcW w:w="1619" w:type="dxa"/>
            <w:vAlign w:val="center"/>
            <w:tcPrChange w:id="446" w:author="沈 佳磊" w:date="2023-08-09T15:12:00Z">
              <w:tcPr>
                <w:tcW w:w="1692" w:type="dxa"/>
                <w:vAlign w:val="center"/>
              </w:tcPr>
            </w:tcPrChange>
          </w:tcPr>
          <w:p w14:paraId="73264E30" w14:textId="72E093FE" w:rsidR="00AE068D" w:rsidRDefault="00AE068D">
            <w:pPr>
              <w:ind w:firstLine="420"/>
              <w:rPr>
                <w:rFonts w:hAnsi="宋体"/>
                <w:color w:val="auto"/>
              </w:rPr>
              <w:pPrChange w:id="447" w:author="沈 佳磊" w:date="2023-08-09T15:11:00Z">
                <w:pPr>
                  <w:ind w:firstLine="420"/>
                  <w:jc w:val="center"/>
                </w:pPr>
              </w:pPrChange>
            </w:pPr>
            <w:ins w:id="448" w:author="沈 佳磊" w:date="2023-08-09T15:11:00Z">
              <w:r>
                <w:rPr>
                  <w:rFonts w:hAnsi="宋体" w:hint="eastAsia"/>
                  <w:color w:val="auto"/>
                </w:rPr>
                <w:t>初中</w:t>
              </w:r>
            </w:ins>
          </w:p>
        </w:tc>
        <w:tc>
          <w:tcPr>
            <w:tcW w:w="1966" w:type="dxa"/>
            <w:vAlign w:val="center"/>
            <w:tcPrChange w:id="449" w:author="沈 佳磊" w:date="2023-08-09T15:12:00Z">
              <w:tcPr>
                <w:tcW w:w="2444" w:type="dxa"/>
                <w:vAlign w:val="center"/>
              </w:tcPr>
            </w:tcPrChange>
          </w:tcPr>
          <w:p w14:paraId="1F927A4E" w14:textId="2C9A680B" w:rsidR="00AE068D" w:rsidRDefault="00AE068D">
            <w:pPr>
              <w:rPr>
                <w:rFonts w:hAnsi="宋体"/>
                <w:color w:val="auto"/>
              </w:rPr>
              <w:pPrChange w:id="450" w:author="沈 佳磊" w:date="2023-08-09T15:11:00Z">
                <w:pPr>
                  <w:ind w:firstLine="420"/>
                  <w:jc w:val="center"/>
                </w:pPr>
              </w:pPrChange>
            </w:pPr>
            <w:ins w:id="451" w:author="沈 佳磊" w:date="2023-08-09T15:11:00Z">
              <w:r>
                <w:rPr>
                  <w:rFonts w:hAnsi="宋体" w:hint="eastAsia"/>
                  <w:color w:val="auto"/>
                </w:rPr>
                <w:t>杭州萧山瓜沥邮政</w:t>
              </w:r>
            </w:ins>
          </w:p>
        </w:tc>
        <w:tc>
          <w:tcPr>
            <w:tcW w:w="1577" w:type="dxa"/>
            <w:vAlign w:val="center"/>
            <w:tcPrChange w:id="452" w:author="沈 佳磊" w:date="2023-08-09T15:12:00Z">
              <w:tcPr>
                <w:tcW w:w="1356" w:type="dxa"/>
                <w:vAlign w:val="center"/>
              </w:tcPr>
            </w:tcPrChange>
          </w:tcPr>
          <w:p w14:paraId="516AC758" w14:textId="3A962FB5" w:rsidR="00AE068D" w:rsidRDefault="00AE068D">
            <w:pPr>
              <w:rPr>
                <w:rFonts w:hAnsi="宋体"/>
                <w:color w:val="auto"/>
              </w:rPr>
              <w:pPrChange w:id="453" w:author="沈 佳磊" w:date="2023-08-09T15:12:00Z">
                <w:pPr>
                  <w:ind w:firstLine="420"/>
                  <w:jc w:val="center"/>
                </w:pPr>
              </w:pPrChange>
            </w:pPr>
            <w:ins w:id="454" w:author="沈 佳磊" w:date="2023-08-09T15:11:00Z">
              <w:r>
                <w:rPr>
                  <w:rFonts w:hAnsi="宋体" w:hint="eastAsia"/>
                  <w:color w:val="auto"/>
                </w:rPr>
                <w:t>邮政工作人员</w:t>
              </w:r>
            </w:ins>
          </w:p>
        </w:tc>
      </w:tr>
      <w:tr w:rsidR="00AE068D" w14:paraId="0E05827D" w14:textId="77777777" w:rsidTr="00AE068D">
        <w:tblPrEx>
          <w:tblW w:w="9791" w:type="dxa"/>
          <w:jc w:val="center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PrExChange w:id="455" w:author="沈 佳磊" w:date="2023-08-09T15:12:00Z">
            <w:tblPrEx>
              <w:tblW w:w="9791" w:type="dxa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</w:tblPrEx>
          </w:tblPrExChange>
        </w:tblPrEx>
        <w:trPr>
          <w:cantSplit/>
          <w:trHeight w:hRule="exact" w:val="454"/>
          <w:jc w:val="center"/>
          <w:trPrChange w:id="456" w:author="沈 佳磊" w:date="2023-08-09T15:12:00Z">
            <w:trPr>
              <w:cantSplit/>
              <w:trHeight w:hRule="exact" w:val="454"/>
              <w:jc w:val="center"/>
            </w:trPr>
          </w:trPrChange>
        </w:trPr>
        <w:tc>
          <w:tcPr>
            <w:tcW w:w="1159" w:type="dxa"/>
            <w:vMerge/>
            <w:vAlign w:val="center"/>
            <w:tcPrChange w:id="457" w:author="沈 佳磊" w:date="2023-08-09T15:12:00Z">
              <w:tcPr>
                <w:tcW w:w="1228" w:type="dxa"/>
                <w:vMerge/>
                <w:vAlign w:val="center"/>
              </w:tcPr>
            </w:tcPrChange>
          </w:tcPr>
          <w:p w14:paraId="0D64A79B" w14:textId="77777777" w:rsidR="00AE068D" w:rsidRDefault="00AE068D" w:rsidP="00AE068D">
            <w:pPr>
              <w:ind w:firstLine="420"/>
              <w:jc w:val="center"/>
              <w:rPr>
                <w:color w:val="auto"/>
              </w:rPr>
            </w:pPr>
          </w:p>
        </w:tc>
        <w:tc>
          <w:tcPr>
            <w:tcW w:w="1027" w:type="dxa"/>
            <w:vAlign w:val="center"/>
            <w:tcPrChange w:id="458" w:author="沈 佳磊" w:date="2023-08-09T15:12:00Z">
              <w:tcPr>
                <w:tcW w:w="1083" w:type="dxa"/>
                <w:vAlign w:val="center"/>
              </w:tcPr>
            </w:tcPrChange>
          </w:tcPr>
          <w:p w14:paraId="697E981C" w14:textId="77777777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r>
              <w:rPr>
                <w:rFonts w:hAnsi="宋体"/>
                <w:color w:val="auto"/>
              </w:rPr>
              <w:t>姓名</w:t>
            </w:r>
          </w:p>
        </w:tc>
        <w:tc>
          <w:tcPr>
            <w:tcW w:w="872" w:type="dxa"/>
            <w:vAlign w:val="center"/>
            <w:tcPrChange w:id="459" w:author="沈 佳磊" w:date="2023-08-09T15:12:00Z">
              <w:tcPr>
                <w:tcW w:w="873" w:type="dxa"/>
                <w:vAlign w:val="center"/>
              </w:tcPr>
            </w:tcPrChange>
          </w:tcPr>
          <w:p w14:paraId="389E49DB" w14:textId="77777777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r>
              <w:rPr>
                <w:rFonts w:hAnsi="宋体" w:hint="eastAsia"/>
                <w:color w:val="auto"/>
              </w:rPr>
              <w:t>性别</w:t>
            </w:r>
          </w:p>
        </w:tc>
        <w:tc>
          <w:tcPr>
            <w:tcW w:w="1571" w:type="dxa"/>
            <w:vAlign w:val="center"/>
            <w:tcPrChange w:id="460" w:author="沈 佳磊" w:date="2023-08-09T15:12:00Z">
              <w:tcPr>
                <w:tcW w:w="1115" w:type="dxa"/>
                <w:vAlign w:val="center"/>
              </w:tcPr>
            </w:tcPrChange>
          </w:tcPr>
          <w:p w14:paraId="2B842EAD" w14:textId="0C4800D9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r>
              <w:rPr>
                <w:rFonts w:hAnsi="宋体" w:hint="eastAsia"/>
                <w:color w:val="auto"/>
              </w:rPr>
              <w:t>出生日期</w:t>
            </w:r>
          </w:p>
        </w:tc>
        <w:tc>
          <w:tcPr>
            <w:tcW w:w="1619" w:type="dxa"/>
            <w:vAlign w:val="center"/>
            <w:tcPrChange w:id="461" w:author="沈 佳磊" w:date="2023-08-09T15:12:00Z">
              <w:tcPr>
                <w:tcW w:w="1692" w:type="dxa"/>
                <w:vAlign w:val="center"/>
              </w:tcPr>
            </w:tcPrChange>
          </w:tcPr>
          <w:p w14:paraId="08FF6DB4" w14:textId="77777777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r>
              <w:rPr>
                <w:rFonts w:hAnsi="宋体" w:hint="eastAsia"/>
                <w:color w:val="auto"/>
              </w:rPr>
              <w:t>最高学历、学位</w:t>
            </w:r>
          </w:p>
        </w:tc>
        <w:tc>
          <w:tcPr>
            <w:tcW w:w="1966" w:type="dxa"/>
            <w:vAlign w:val="center"/>
            <w:tcPrChange w:id="462" w:author="沈 佳磊" w:date="2023-08-09T15:12:00Z">
              <w:tcPr>
                <w:tcW w:w="2444" w:type="dxa"/>
                <w:vAlign w:val="center"/>
              </w:tcPr>
            </w:tcPrChange>
          </w:tcPr>
          <w:p w14:paraId="4A205779" w14:textId="77777777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r>
              <w:rPr>
                <w:rFonts w:hAnsi="宋体" w:hint="eastAsia"/>
                <w:color w:val="auto"/>
              </w:rPr>
              <w:t>工作单位</w:t>
            </w:r>
          </w:p>
        </w:tc>
        <w:tc>
          <w:tcPr>
            <w:tcW w:w="1577" w:type="dxa"/>
            <w:vAlign w:val="center"/>
            <w:tcPrChange w:id="463" w:author="沈 佳磊" w:date="2023-08-09T15:12:00Z">
              <w:tcPr>
                <w:tcW w:w="1356" w:type="dxa"/>
                <w:vAlign w:val="center"/>
              </w:tcPr>
            </w:tcPrChange>
          </w:tcPr>
          <w:p w14:paraId="55C8A8ED" w14:textId="77777777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r>
              <w:rPr>
                <w:rFonts w:hAnsi="宋体" w:hint="eastAsia"/>
                <w:bCs/>
                <w:color w:val="auto"/>
              </w:rPr>
              <w:t>职务</w:t>
            </w:r>
            <w:r>
              <w:rPr>
                <w:rFonts w:hAnsi="宋体" w:hint="eastAsia"/>
                <w:bCs/>
                <w:color w:val="auto"/>
              </w:rPr>
              <w:t>/</w:t>
            </w:r>
            <w:r>
              <w:rPr>
                <w:rFonts w:hAnsi="宋体" w:hint="eastAsia"/>
                <w:bCs/>
                <w:color w:val="auto"/>
              </w:rPr>
              <w:t>职称</w:t>
            </w:r>
          </w:p>
        </w:tc>
      </w:tr>
      <w:tr w:rsidR="00AE068D" w14:paraId="7839AA9A" w14:textId="77777777" w:rsidTr="00AE068D">
        <w:tblPrEx>
          <w:tblW w:w="9791" w:type="dxa"/>
          <w:jc w:val="center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PrExChange w:id="464" w:author="沈 佳磊" w:date="2023-08-09T15:12:00Z">
            <w:tblPrEx>
              <w:tblW w:w="9791" w:type="dxa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</w:tblPrEx>
          </w:tblPrExChange>
        </w:tblPrEx>
        <w:trPr>
          <w:cantSplit/>
          <w:trHeight w:hRule="exact" w:val="454"/>
          <w:jc w:val="center"/>
          <w:trPrChange w:id="465" w:author="沈 佳磊" w:date="2023-08-09T15:12:00Z">
            <w:trPr>
              <w:cantSplit/>
              <w:trHeight w:hRule="exact" w:val="454"/>
              <w:jc w:val="center"/>
            </w:trPr>
          </w:trPrChange>
        </w:trPr>
        <w:tc>
          <w:tcPr>
            <w:tcW w:w="1159" w:type="dxa"/>
            <w:vMerge/>
            <w:vAlign w:val="center"/>
            <w:tcPrChange w:id="466" w:author="沈 佳磊" w:date="2023-08-09T15:12:00Z">
              <w:tcPr>
                <w:tcW w:w="1228" w:type="dxa"/>
                <w:vMerge/>
                <w:vAlign w:val="center"/>
              </w:tcPr>
            </w:tcPrChange>
          </w:tcPr>
          <w:p w14:paraId="046BA897" w14:textId="77777777" w:rsidR="00AE068D" w:rsidRDefault="00AE068D" w:rsidP="00AE068D">
            <w:pPr>
              <w:ind w:firstLine="420"/>
              <w:jc w:val="center"/>
              <w:rPr>
                <w:color w:val="auto"/>
              </w:rPr>
            </w:pPr>
          </w:p>
        </w:tc>
        <w:tc>
          <w:tcPr>
            <w:tcW w:w="1027" w:type="dxa"/>
            <w:vAlign w:val="center"/>
            <w:tcPrChange w:id="467" w:author="沈 佳磊" w:date="2023-08-09T15:12:00Z">
              <w:tcPr>
                <w:tcW w:w="1083" w:type="dxa"/>
                <w:vAlign w:val="center"/>
              </w:tcPr>
            </w:tcPrChange>
          </w:tcPr>
          <w:p w14:paraId="312F5EA8" w14:textId="77777777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</w:p>
        </w:tc>
        <w:tc>
          <w:tcPr>
            <w:tcW w:w="872" w:type="dxa"/>
            <w:vAlign w:val="center"/>
            <w:tcPrChange w:id="468" w:author="沈 佳磊" w:date="2023-08-09T15:12:00Z">
              <w:tcPr>
                <w:tcW w:w="873" w:type="dxa"/>
                <w:vAlign w:val="center"/>
              </w:tcPr>
            </w:tcPrChange>
          </w:tcPr>
          <w:p w14:paraId="014F168C" w14:textId="77777777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</w:p>
        </w:tc>
        <w:tc>
          <w:tcPr>
            <w:tcW w:w="1571" w:type="dxa"/>
            <w:vAlign w:val="center"/>
            <w:tcPrChange w:id="469" w:author="沈 佳磊" w:date="2023-08-09T15:12:00Z">
              <w:tcPr>
                <w:tcW w:w="1115" w:type="dxa"/>
                <w:vAlign w:val="center"/>
              </w:tcPr>
            </w:tcPrChange>
          </w:tcPr>
          <w:p w14:paraId="52209F39" w14:textId="77777777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</w:p>
        </w:tc>
        <w:tc>
          <w:tcPr>
            <w:tcW w:w="1619" w:type="dxa"/>
            <w:vAlign w:val="center"/>
            <w:tcPrChange w:id="470" w:author="沈 佳磊" w:date="2023-08-09T15:12:00Z">
              <w:tcPr>
                <w:tcW w:w="1692" w:type="dxa"/>
                <w:vAlign w:val="center"/>
              </w:tcPr>
            </w:tcPrChange>
          </w:tcPr>
          <w:p w14:paraId="4889278C" w14:textId="77777777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</w:p>
        </w:tc>
        <w:tc>
          <w:tcPr>
            <w:tcW w:w="1966" w:type="dxa"/>
            <w:vAlign w:val="center"/>
            <w:tcPrChange w:id="471" w:author="沈 佳磊" w:date="2023-08-09T15:12:00Z">
              <w:tcPr>
                <w:tcW w:w="2444" w:type="dxa"/>
                <w:vAlign w:val="center"/>
              </w:tcPr>
            </w:tcPrChange>
          </w:tcPr>
          <w:p w14:paraId="50BF02FF" w14:textId="77777777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</w:p>
        </w:tc>
        <w:tc>
          <w:tcPr>
            <w:tcW w:w="1577" w:type="dxa"/>
            <w:vAlign w:val="center"/>
            <w:tcPrChange w:id="472" w:author="沈 佳磊" w:date="2023-08-09T15:12:00Z">
              <w:tcPr>
                <w:tcW w:w="1356" w:type="dxa"/>
                <w:vAlign w:val="center"/>
              </w:tcPr>
            </w:tcPrChange>
          </w:tcPr>
          <w:p w14:paraId="4AE2C202" w14:textId="77777777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</w:p>
        </w:tc>
      </w:tr>
      <w:tr w:rsidR="00AE068D" w14:paraId="4BCC6086" w14:textId="77777777" w:rsidTr="005020B4">
        <w:tblPrEx>
          <w:tblW w:w="9791" w:type="dxa"/>
          <w:jc w:val="center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PrExChange w:id="473" w:author="沈 佳磊" w:date="2023-08-09T15:33:00Z">
            <w:tblPrEx>
              <w:tblW w:w="9791" w:type="dxa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</w:tblPrEx>
          </w:tblPrExChange>
        </w:tblPrEx>
        <w:trPr>
          <w:cantSplit/>
          <w:trHeight w:hRule="exact" w:val="682"/>
          <w:jc w:val="center"/>
          <w:trPrChange w:id="474" w:author="沈 佳磊" w:date="2023-08-09T15:33:00Z">
            <w:trPr>
              <w:cantSplit/>
              <w:trHeight w:hRule="exact" w:val="454"/>
              <w:jc w:val="center"/>
            </w:trPr>
          </w:trPrChange>
        </w:trPr>
        <w:tc>
          <w:tcPr>
            <w:tcW w:w="1159" w:type="dxa"/>
            <w:vMerge w:val="restart"/>
            <w:vAlign w:val="center"/>
            <w:tcPrChange w:id="475" w:author="沈 佳磊" w:date="2023-08-09T15:33:00Z">
              <w:tcPr>
                <w:tcW w:w="1228" w:type="dxa"/>
                <w:vMerge w:val="restart"/>
                <w:vAlign w:val="center"/>
              </w:tcPr>
            </w:tcPrChange>
          </w:tcPr>
          <w:p w14:paraId="5752DB04" w14:textId="77777777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r>
              <w:rPr>
                <w:rFonts w:hAnsi="宋体"/>
                <w:color w:val="auto"/>
              </w:rPr>
              <w:t>配偶情况</w:t>
            </w:r>
          </w:p>
        </w:tc>
        <w:tc>
          <w:tcPr>
            <w:tcW w:w="1027" w:type="dxa"/>
            <w:vAlign w:val="center"/>
            <w:tcPrChange w:id="476" w:author="沈 佳磊" w:date="2023-08-09T15:33:00Z">
              <w:tcPr>
                <w:tcW w:w="1083" w:type="dxa"/>
                <w:vAlign w:val="center"/>
              </w:tcPr>
            </w:tcPrChange>
          </w:tcPr>
          <w:p w14:paraId="20A91913" w14:textId="77777777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r>
              <w:rPr>
                <w:rFonts w:hAnsi="宋体"/>
                <w:color w:val="auto"/>
              </w:rPr>
              <w:t>姓名</w:t>
            </w:r>
          </w:p>
        </w:tc>
        <w:tc>
          <w:tcPr>
            <w:tcW w:w="872" w:type="dxa"/>
            <w:vAlign w:val="center"/>
            <w:tcPrChange w:id="477" w:author="沈 佳磊" w:date="2023-08-09T15:33:00Z">
              <w:tcPr>
                <w:tcW w:w="873" w:type="dxa"/>
                <w:vAlign w:val="center"/>
              </w:tcPr>
            </w:tcPrChange>
          </w:tcPr>
          <w:p w14:paraId="1233A19B" w14:textId="1FE233C8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r>
              <w:rPr>
                <w:rFonts w:hAnsi="宋体" w:hint="eastAsia"/>
                <w:color w:val="auto"/>
              </w:rPr>
              <w:t>性别</w:t>
            </w:r>
          </w:p>
        </w:tc>
        <w:tc>
          <w:tcPr>
            <w:tcW w:w="1571" w:type="dxa"/>
            <w:vAlign w:val="center"/>
            <w:tcPrChange w:id="478" w:author="沈 佳磊" w:date="2023-08-09T15:33:00Z">
              <w:tcPr>
                <w:tcW w:w="1115" w:type="dxa"/>
                <w:vAlign w:val="center"/>
              </w:tcPr>
            </w:tcPrChange>
          </w:tcPr>
          <w:p w14:paraId="61CB7785" w14:textId="77777777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r>
              <w:rPr>
                <w:rFonts w:hAnsi="宋体"/>
                <w:color w:val="auto"/>
              </w:rPr>
              <w:t>出生年月</w:t>
            </w:r>
          </w:p>
        </w:tc>
        <w:tc>
          <w:tcPr>
            <w:tcW w:w="1619" w:type="dxa"/>
            <w:vAlign w:val="center"/>
            <w:tcPrChange w:id="479" w:author="沈 佳磊" w:date="2023-08-09T15:33:00Z">
              <w:tcPr>
                <w:tcW w:w="1692" w:type="dxa"/>
                <w:vAlign w:val="center"/>
              </w:tcPr>
            </w:tcPrChange>
          </w:tcPr>
          <w:p w14:paraId="55B51CB4" w14:textId="77777777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r>
              <w:rPr>
                <w:rFonts w:hAnsi="宋体" w:hint="eastAsia"/>
                <w:color w:val="auto"/>
              </w:rPr>
              <w:t>最高学历、学位</w:t>
            </w:r>
          </w:p>
        </w:tc>
        <w:tc>
          <w:tcPr>
            <w:tcW w:w="1966" w:type="dxa"/>
            <w:vAlign w:val="center"/>
            <w:tcPrChange w:id="480" w:author="沈 佳磊" w:date="2023-08-09T15:33:00Z">
              <w:tcPr>
                <w:tcW w:w="2444" w:type="dxa"/>
                <w:vAlign w:val="center"/>
              </w:tcPr>
            </w:tcPrChange>
          </w:tcPr>
          <w:p w14:paraId="201B1B1B" w14:textId="77777777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r>
              <w:rPr>
                <w:rFonts w:hAnsi="宋体"/>
                <w:color w:val="auto"/>
              </w:rPr>
              <w:t>工作单位</w:t>
            </w:r>
          </w:p>
        </w:tc>
        <w:tc>
          <w:tcPr>
            <w:tcW w:w="1577" w:type="dxa"/>
            <w:vAlign w:val="center"/>
            <w:tcPrChange w:id="481" w:author="沈 佳磊" w:date="2023-08-09T15:33:00Z">
              <w:tcPr>
                <w:tcW w:w="1356" w:type="dxa"/>
                <w:vAlign w:val="center"/>
              </w:tcPr>
            </w:tcPrChange>
          </w:tcPr>
          <w:p w14:paraId="4AEB9BFF" w14:textId="77777777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r>
              <w:rPr>
                <w:rFonts w:hAnsi="宋体"/>
                <w:color w:val="auto"/>
              </w:rPr>
              <w:t>职称</w:t>
            </w:r>
            <w:r>
              <w:rPr>
                <w:rFonts w:hAnsi="宋体"/>
                <w:color w:val="auto"/>
              </w:rPr>
              <w:t>/</w:t>
            </w:r>
            <w:r>
              <w:rPr>
                <w:rFonts w:hAnsi="宋体"/>
                <w:color w:val="auto"/>
              </w:rPr>
              <w:t>职务</w:t>
            </w:r>
          </w:p>
        </w:tc>
      </w:tr>
      <w:tr w:rsidR="00AE068D" w14:paraId="1F06943B" w14:textId="77777777" w:rsidTr="00AE068D">
        <w:tblPrEx>
          <w:tblW w:w="9791" w:type="dxa"/>
          <w:jc w:val="center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PrExChange w:id="482" w:author="沈 佳磊" w:date="2023-08-09T15:12:00Z">
            <w:tblPrEx>
              <w:tblW w:w="9791" w:type="dxa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</w:tblPrEx>
          </w:tblPrExChange>
        </w:tblPrEx>
        <w:trPr>
          <w:cantSplit/>
          <w:trHeight w:hRule="exact" w:val="454"/>
          <w:jc w:val="center"/>
          <w:trPrChange w:id="483" w:author="沈 佳磊" w:date="2023-08-09T15:12:00Z">
            <w:trPr>
              <w:cantSplit/>
              <w:trHeight w:hRule="exact" w:val="454"/>
              <w:jc w:val="center"/>
            </w:trPr>
          </w:trPrChange>
        </w:trPr>
        <w:tc>
          <w:tcPr>
            <w:tcW w:w="1159" w:type="dxa"/>
            <w:vMerge/>
            <w:vAlign w:val="center"/>
            <w:tcPrChange w:id="484" w:author="沈 佳磊" w:date="2023-08-09T15:12:00Z">
              <w:tcPr>
                <w:tcW w:w="1228" w:type="dxa"/>
                <w:vMerge/>
                <w:vAlign w:val="center"/>
              </w:tcPr>
            </w:tcPrChange>
          </w:tcPr>
          <w:p w14:paraId="7A9FDB2E" w14:textId="77777777" w:rsidR="00AE068D" w:rsidRDefault="00AE068D" w:rsidP="00AE068D">
            <w:pPr>
              <w:ind w:firstLine="420"/>
              <w:jc w:val="center"/>
              <w:rPr>
                <w:color w:val="auto"/>
              </w:rPr>
            </w:pPr>
          </w:p>
        </w:tc>
        <w:tc>
          <w:tcPr>
            <w:tcW w:w="1027" w:type="dxa"/>
            <w:vAlign w:val="center"/>
            <w:tcPrChange w:id="485" w:author="沈 佳磊" w:date="2023-08-09T15:12:00Z">
              <w:tcPr>
                <w:tcW w:w="1083" w:type="dxa"/>
                <w:vAlign w:val="center"/>
              </w:tcPr>
            </w:tcPrChange>
          </w:tcPr>
          <w:p w14:paraId="61A86021" w14:textId="77777777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</w:p>
        </w:tc>
        <w:tc>
          <w:tcPr>
            <w:tcW w:w="872" w:type="dxa"/>
            <w:vAlign w:val="center"/>
            <w:tcPrChange w:id="486" w:author="沈 佳磊" w:date="2023-08-09T15:12:00Z">
              <w:tcPr>
                <w:tcW w:w="873" w:type="dxa"/>
                <w:vAlign w:val="center"/>
              </w:tcPr>
            </w:tcPrChange>
          </w:tcPr>
          <w:p w14:paraId="137CCBE6" w14:textId="77777777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</w:p>
        </w:tc>
        <w:tc>
          <w:tcPr>
            <w:tcW w:w="1571" w:type="dxa"/>
            <w:vAlign w:val="center"/>
            <w:tcPrChange w:id="487" w:author="沈 佳磊" w:date="2023-08-09T15:12:00Z">
              <w:tcPr>
                <w:tcW w:w="1115" w:type="dxa"/>
                <w:vAlign w:val="center"/>
              </w:tcPr>
            </w:tcPrChange>
          </w:tcPr>
          <w:p w14:paraId="35A6FE56" w14:textId="77777777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</w:p>
        </w:tc>
        <w:tc>
          <w:tcPr>
            <w:tcW w:w="1619" w:type="dxa"/>
            <w:vAlign w:val="center"/>
            <w:tcPrChange w:id="488" w:author="沈 佳磊" w:date="2023-08-09T15:12:00Z">
              <w:tcPr>
                <w:tcW w:w="1692" w:type="dxa"/>
                <w:vAlign w:val="center"/>
              </w:tcPr>
            </w:tcPrChange>
          </w:tcPr>
          <w:p w14:paraId="62780387" w14:textId="77777777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</w:p>
        </w:tc>
        <w:tc>
          <w:tcPr>
            <w:tcW w:w="1966" w:type="dxa"/>
            <w:vAlign w:val="center"/>
            <w:tcPrChange w:id="489" w:author="沈 佳磊" w:date="2023-08-09T15:12:00Z">
              <w:tcPr>
                <w:tcW w:w="2444" w:type="dxa"/>
                <w:vAlign w:val="center"/>
              </w:tcPr>
            </w:tcPrChange>
          </w:tcPr>
          <w:p w14:paraId="312C4D87" w14:textId="77777777" w:rsidR="00AE068D" w:rsidRDefault="00AE068D" w:rsidP="00AE068D">
            <w:pPr>
              <w:ind w:firstLine="420"/>
              <w:jc w:val="center"/>
              <w:rPr>
                <w:rFonts w:hAnsi="宋体"/>
                <w:color w:val="auto"/>
              </w:rPr>
            </w:pPr>
          </w:p>
        </w:tc>
        <w:tc>
          <w:tcPr>
            <w:tcW w:w="1577" w:type="dxa"/>
            <w:vAlign w:val="center"/>
            <w:tcPrChange w:id="490" w:author="沈 佳磊" w:date="2023-08-09T15:12:00Z">
              <w:tcPr>
                <w:tcW w:w="1356" w:type="dxa"/>
                <w:vAlign w:val="center"/>
              </w:tcPr>
            </w:tcPrChange>
          </w:tcPr>
          <w:p w14:paraId="0BA6F4B6" w14:textId="77777777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</w:p>
        </w:tc>
      </w:tr>
      <w:tr w:rsidR="00AE068D" w14:paraId="6D75937C" w14:textId="77777777" w:rsidTr="00AE068D">
        <w:tblPrEx>
          <w:tblW w:w="9791" w:type="dxa"/>
          <w:jc w:val="center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PrExChange w:id="491" w:author="沈 佳磊" w:date="2023-08-09T15:12:00Z">
            <w:tblPrEx>
              <w:tblW w:w="9791" w:type="dxa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</w:tblPrEx>
          </w:tblPrExChange>
        </w:tblPrEx>
        <w:trPr>
          <w:cantSplit/>
          <w:trHeight w:hRule="exact" w:val="454"/>
          <w:jc w:val="center"/>
          <w:trPrChange w:id="492" w:author="沈 佳磊" w:date="2023-08-09T15:12:00Z">
            <w:trPr>
              <w:cantSplit/>
              <w:trHeight w:hRule="exact" w:val="454"/>
              <w:jc w:val="center"/>
            </w:trPr>
          </w:trPrChange>
        </w:trPr>
        <w:tc>
          <w:tcPr>
            <w:tcW w:w="1159" w:type="dxa"/>
            <w:vMerge w:val="restart"/>
            <w:vAlign w:val="center"/>
            <w:tcPrChange w:id="493" w:author="沈 佳磊" w:date="2023-08-09T15:12:00Z">
              <w:tcPr>
                <w:tcW w:w="1228" w:type="dxa"/>
                <w:vMerge w:val="restart"/>
                <w:vAlign w:val="center"/>
              </w:tcPr>
            </w:tcPrChange>
          </w:tcPr>
          <w:p w14:paraId="5A71520E" w14:textId="77777777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r>
              <w:rPr>
                <w:rFonts w:hAnsi="宋体"/>
                <w:color w:val="auto"/>
              </w:rPr>
              <w:t>子女情况</w:t>
            </w:r>
          </w:p>
        </w:tc>
        <w:tc>
          <w:tcPr>
            <w:tcW w:w="1027" w:type="dxa"/>
            <w:vAlign w:val="center"/>
            <w:tcPrChange w:id="494" w:author="沈 佳磊" w:date="2023-08-09T15:12:00Z">
              <w:tcPr>
                <w:tcW w:w="1083" w:type="dxa"/>
                <w:vAlign w:val="center"/>
              </w:tcPr>
            </w:tcPrChange>
          </w:tcPr>
          <w:p w14:paraId="4865CCE2" w14:textId="77777777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r>
              <w:rPr>
                <w:rFonts w:hAnsi="宋体"/>
                <w:color w:val="auto"/>
              </w:rPr>
              <w:t>姓名</w:t>
            </w:r>
          </w:p>
        </w:tc>
        <w:tc>
          <w:tcPr>
            <w:tcW w:w="872" w:type="dxa"/>
            <w:vAlign w:val="center"/>
            <w:tcPrChange w:id="495" w:author="沈 佳磊" w:date="2023-08-09T15:12:00Z">
              <w:tcPr>
                <w:tcW w:w="873" w:type="dxa"/>
                <w:vAlign w:val="center"/>
              </w:tcPr>
            </w:tcPrChange>
          </w:tcPr>
          <w:p w14:paraId="0471E63A" w14:textId="58809787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r>
              <w:rPr>
                <w:rFonts w:hAnsi="宋体"/>
                <w:color w:val="auto"/>
              </w:rPr>
              <w:t>性别</w:t>
            </w:r>
          </w:p>
        </w:tc>
        <w:tc>
          <w:tcPr>
            <w:tcW w:w="1571" w:type="dxa"/>
            <w:vAlign w:val="center"/>
            <w:tcPrChange w:id="496" w:author="沈 佳磊" w:date="2023-08-09T15:12:00Z">
              <w:tcPr>
                <w:tcW w:w="1115" w:type="dxa"/>
                <w:vAlign w:val="center"/>
              </w:tcPr>
            </w:tcPrChange>
          </w:tcPr>
          <w:p w14:paraId="2099F6AB" w14:textId="77777777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r>
              <w:rPr>
                <w:rFonts w:hAnsi="宋体"/>
                <w:color w:val="auto"/>
              </w:rPr>
              <w:t>出生年月</w:t>
            </w:r>
          </w:p>
        </w:tc>
        <w:tc>
          <w:tcPr>
            <w:tcW w:w="3585" w:type="dxa"/>
            <w:gridSpan w:val="2"/>
            <w:vAlign w:val="center"/>
            <w:tcPrChange w:id="497" w:author="沈 佳磊" w:date="2023-08-09T15:12:00Z">
              <w:tcPr>
                <w:tcW w:w="4136" w:type="dxa"/>
                <w:gridSpan w:val="2"/>
                <w:vAlign w:val="center"/>
              </w:tcPr>
            </w:tcPrChange>
          </w:tcPr>
          <w:p w14:paraId="4D98CF6B" w14:textId="77777777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r>
              <w:rPr>
                <w:rFonts w:hAnsi="宋体"/>
                <w:color w:val="auto"/>
              </w:rPr>
              <w:t>所在学校</w:t>
            </w:r>
          </w:p>
        </w:tc>
        <w:tc>
          <w:tcPr>
            <w:tcW w:w="1577" w:type="dxa"/>
            <w:vAlign w:val="center"/>
            <w:tcPrChange w:id="498" w:author="沈 佳磊" w:date="2023-08-09T15:12:00Z">
              <w:tcPr>
                <w:tcW w:w="1356" w:type="dxa"/>
                <w:vAlign w:val="center"/>
              </w:tcPr>
            </w:tcPrChange>
          </w:tcPr>
          <w:p w14:paraId="7A5A18C7" w14:textId="77777777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  <w:r>
              <w:rPr>
                <w:rFonts w:hAnsi="宋体"/>
                <w:color w:val="auto"/>
              </w:rPr>
              <w:t>户口所在地</w:t>
            </w:r>
          </w:p>
        </w:tc>
      </w:tr>
      <w:tr w:rsidR="00AE068D" w14:paraId="23A5CCA9" w14:textId="77777777" w:rsidTr="00AE068D">
        <w:tblPrEx>
          <w:tblW w:w="9791" w:type="dxa"/>
          <w:jc w:val="center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PrExChange w:id="499" w:author="沈 佳磊" w:date="2023-08-09T15:12:00Z">
            <w:tblPrEx>
              <w:tblW w:w="9791" w:type="dxa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</w:tblPrEx>
          </w:tblPrExChange>
        </w:tblPrEx>
        <w:trPr>
          <w:cantSplit/>
          <w:trHeight w:hRule="exact" w:val="454"/>
          <w:jc w:val="center"/>
          <w:trPrChange w:id="500" w:author="沈 佳磊" w:date="2023-08-09T15:12:00Z">
            <w:trPr>
              <w:cantSplit/>
              <w:trHeight w:hRule="exact" w:val="454"/>
              <w:jc w:val="center"/>
            </w:trPr>
          </w:trPrChange>
        </w:trPr>
        <w:tc>
          <w:tcPr>
            <w:tcW w:w="1159" w:type="dxa"/>
            <w:vMerge/>
            <w:vAlign w:val="center"/>
            <w:tcPrChange w:id="501" w:author="沈 佳磊" w:date="2023-08-09T15:12:00Z">
              <w:tcPr>
                <w:tcW w:w="1228" w:type="dxa"/>
                <w:vMerge/>
                <w:vAlign w:val="center"/>
              </w:tcPr>
            </w:tcPrChange>
          </w:tcPr>
          <w:p w14:paraId="52A7EC5D" w14:textId="77777777" w:rsidR="00AE068D" w:rsidRDefault="00AE068D" w:rsidP="00AE068D">
            <w:pPr>
              <w:ind w:firstLine="420"/>
              <w:jc w:val="center"/>
              <w:rPr>
                <w:color w:val="auto"/>
              </w:rPr>
            </w:pPr>
          </w:p>
        </w:tc>
        <w:tc>
          <w:tcPr>
            <w:tcW w:w="1027" w:type="dxa"/>
            <w:vAlign w:val="center"/>
            <w:tcPrChange w:id="502" w:author="沈 佳磊" w:date="2023-08-09T15:12:00Z">
              <w:tcPr>
                <w:tcW w:w="1083" w:type="dxa"/>
                <w:vAlign w:val="center"/>
              </w:tcPr>
            </w:tcPrChange>
          </w:tcPr>
          <w:p w14:paraId="0F23906B" w14:textId="77777777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</w:p>
        </w:tc>
        <w:tc>
          <w:tcPr>
            <w:tcW w:w="872" w:type="dxa"/>
            <w:vAlign w:val="center"/>
            <w:tcPrChange w:id="503" w:author="沈 佳磊" w:date="2023-08-09T15:12:00Z">
              <w:tcPr>
                <w:tcW w:w="873" w:type="dxa"/>
                <w:vAlign w:val="center"/>
              </w:tcPr>
            </w:tcPrChange>
          </w:tcPr>
          <w:p w14:paraId="62680A2C" w14:textId="05F50240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</w:p>
        </w:tc>
        <w:tc>
          <w:tcPr>
            <w:tcW w:w="1571" w:type="dxa"/>
            <w:vAlign w:val="center"/>
            <w:tcPrChange w:id="504" w:author="沈 佳磊" w:date="2023-08-09T15:12:00Z">
              <w:tcPr>
                <w:tcW w:w="1115" w:type="dxa"/>
                <w:vAlign w:val="center"/>
              </w:tcPr>
            </w:tcPrChange>
          </w:tcPr>
          <w:p w14:paraId="4C5B27C1" w14:textId="77777777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</w:p>
        </w:tc>
        <w:tc>
          <w:tcPr>
            <w:tcW w:w="3585" w:type="dxa"/>
            <w:gridSpan w:val="2"/>
            <w:vAlign w:val="center"/>
            <w:tcPrChange w:id="505" w:author="沈 佳磊" w:date="2023-08-09T15:12:00Z">
              <w:tcPr>
                <w:tcW w:w="4136" w:type="dxa"/>
                <w:gridSpan w:val="2"/>
                <w:vAlign w:val="center"/>
              </w:tcPr>
            </w:tcPrChange>
          </w:tcPr>
          <w:p w14:paraId="6010F4EC" w14:textId="77777777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</w:p>
        </w:tc>
        <w:tc>
          <w:tcPr>
            <w:tcW w:w="1577" w:type="dxa"/>
            <w:vAlign w:val="center"/>
            <w:tcPrChange w:id="506" w:author="沈 佳磊" w:date="2023-08-09T15:12:00Z">
              <w:tcPr>
                <w:tcW w:w="1356" w:type="dxa"/>
                <w:vAlign w:val="center"/>
              </w:tcPr>
            </w:tcPrChange>
          </w:tcPr>
          <w:p w14:paraId="0590EB76" w14:textId="77777777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</w:p>
        </w:tc>
      </w:tr>
      <w:tr w:rsidR="00AE068D" w14:paraId="5401E4AA" w14:textId="77777777" w:rsidTr="00AE068D">
        <w:tblPrEx>
          <w:tblW w:w="9791" w:type="dxa"/>
          <w:jc w:val="center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PrExChange w:id="507" w:author="沈 佳磊" w:date="2023-08-09T15:12:00Z">
            <w:tblPrEx>
              <w:tblW w:w="9791" w:type="dxa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</w:tblPrEx>
          </w:tblPrExChange>
        </w:tblPrEx>
        <w:trPr>
          <w:cantSplit/>
          <w:trHeight w:hRule="exact" w:val="454"/>
          <w:jc w:val="center"/>
          <w:trPrChange w:id="508" w:author="沈 佳磊" w:date="2023-08-09T15:12:00Z">
            <w:trPr>
              <w:cantSplit/>
              <w:trHeight w:hRule="exact" w:val="454"/>
              <w:jc w:val="center"/>
            </w:trPr>
          </w:trPrChange>
        </w:trPr>
        <w:tc>
          <w:tcPr>
            <w:tcW w:w="1159" w:type="dxa"/>
            <w:vMerge/>
            <w:vAlign w:val="center"/>
            <w:tcPrChange w:id="509" w:author="沈 佳磊" w:date="2023-08-09T15:12:00Z">
              <w:tcPr>
                <w:tcW w:w="1228" w:type="dxa"/>
                <w:vMerge/>
                <w:vAlign w:val="center"/>
              </w:tcPr>
            </w:tcPrChange>
          </w:tcPr>
          <w:p w14:paraId="2AA92B1D" w14:textId="77777777" w:rsidR="00AE068D" w:rsidRDefault="00AE068D" w:rsidP="00AE068D">
            <w:pPr>
              <w:ind w:firstLine="420"/>
              <w:jc w:val="center"/>
              <w:rPr>
                <w:color w:val="auto"/>
              </w:rPr>
            </w:pPr>
          </w:p>
        </w:tc>
        <w:tc>
          <w:tcPr>
            <w:tcW w:w="1027" w:type="dxa"/>
            <w:vAlign w:val="center"/>
            <w:tcPrChange w:id="510" w:author="沈 佳磊" w:date="2023-08-09T15:12:00Z">
              <w:tcPr>
                <w:tcW w:w="1083" w:type="dxa"/>
                <w:vAlign w:val="center"/>
              </w:tcPr>
            </w:tcPrChange>
          </w:tcPr>
          <w:p w14:paraId="36E7C875" w14:textId="6AE9AE35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</w:p>
        </w:tc>
        <w:tc>
          <w:tcPr>
            <w:tcW w:w="872" w:type="dxa"/>
            <w:vAlign w:val="center"/>
            <w:tcPrChange w:id="511" w:author="沈 佳磊" w:date="2023-08-09T15:12:00Z">
              <w:tcPr>
                <w:tcW w:w="873" w:type="dxa"/>
                <w:vAlign w:val="center"/>
              </w:tcPr>
            </w:tcPrChange>
          </w:tcPr>
          <w:p w14:paraId="750210EF" w14:textId="77777777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</w:p>
        </w:tc>
        <w:tc>
          <w:tcPr>
            <w:tcW w:w="1571" w:type="dxa"/>
            <w:vAlign w:val="center"/>
            <w:tcPrChange w:id="512" w:author="沈 佳磊" w:date="2023-08-09T15:12:00Z">
              <w:tcPr>
                <w:tcW w:w="1115" w:type="dxa"/>
                <w:vAlign w:val="center"/>
              </w:tcPr>
            </w:tcPrChange>
          </w:tcPr>
          <w:p w14:paraId="6B509842" w14:textId="77777777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</w:p>
        </w:tc>
        <w:tc>
          <w:tcPr>
            <w:tcW w:w="3585" w:type="dxa"/>
            <w:gridSpan w:val="2"/>
            <w:vAlign w:val="center"/>
            <w:tcPrChange w:id="513" w:author="沈 佳磊" w:date="2023-08-09T15:12:00Z">
              <w:tcPr>
                <w:tcW w:w="4136" w:type="dxa"/>
                <w:gridSpan w:val="2"/>
                <w:vAlign w:val="center"/>
              </w:tcPr>
            </w:tcPrChange>
          </w:tcPr>
          <w:p w14:paraId="0DEE0A80" w14:textId="77777777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</w:p>
        </w:tc>
        <w:tc>
          <w:tcPr>
            <w:tcW w:w="1577" w:type="dxa"/>
            <w:vAlign w:val="center"/>
            <w:tcPrChange w:id="514" w:author="沈 佳磊" w:date="2023-08-09T15:12:00Z">
              <w:tcPr>
                <w:tcW w:w="1356" w:type="dxa"/>
                <w:vAlign w:val="center"/>
              </w:tcPr>
            </w:tcPrChange>
          </w:tcPr>
          <w:p w14:paraId="001580FC" w14:textId="77777777" w:rsidR="00AE068D" w:rsidRDefault="00AE068D" w:rsidP="00AE068D">
            <w:pPr>
              <w:jc w:val="center"/>
              <w:rPr>
                <w:rFonts w:hAnsi="宋体"/>
                <w:color w:val="auto"/>
              </w:rPr>
            </w:pPr>
          </w:p>
        </w:tc>
      </w:tr>
      <w:tr w:rsidR="00AE068D" w14:paraId="5FBCD592" w14:textId="77777777">
        <w:trPr>
          <w:cantSplit/>
          <w:trHeight w:hRule="exact" w:val="3636"/>
          <w:jc w:val="center"/>
        </w:trPr>
        <w:tc>
          <w:tcPr>
            <w:tcW w:w="9791" w:type="dxa"/>
            <w:gridSpan w:val="7"/>
          </w:tcPr>
          <w:p w14:paraId="67AE3289" w14:textId="77777777" w:rsidR="00AE068D" w:rsidRDefault="00AE068D" w:rsidP="00AE068D">
            <w:pPr>
              <w:spacing w:line="360" w:lineRule="exact"/>
              <w:rPr>
                <w:rFonts w:ascii="宋体" w:hAnsi="宋体"/>
                <w:color w:val="auto"/>
              </w:rPr>
            </w:pPr>
            <w:r>
              <w:rPr>
                <w:rFonts w:ascii="宋体" w:hAnsi="宋体" w:hint="eastAsia"/>
                <w:color w:val="auto"/>
              </w:rPr>
              <w:lastRenderedPageBreak/>
              <w:t>诚信承诺书：</w:t>
            </w:r>
          </w:p>
          <w:p w14:paraId="20D5A503" w14:textId="77777777" w:rsidR="00AE068D" w:rsidRDefault="00AE068D" w:rsidP="00AE068D">
            <w:pPr>
              <w:spacing w:line="360" w:lineRule="exact"/>
              <w:rPr>
                <w:rFonts w:ascii="宋体" w:hAnsi="宋体"/>
                <w:color w:val="auto"/>
              </w:rPr>
            </w:pPr>
            <w:r>
              <w:rPr>
                <w:rFonts w:ascii="宋体" w:hAnsi="宋体" w:hint="eastAsia"/>
                <w:color w:val="auto"/>
              </w:rPr>
              <w:t>1</w:t>
            </w:r>
            <w:r>
              <w:rPr>
                <w:rFonts w:ascii="宋体" w:hAnsi="宋体"/>
                <w:color w:val="auto"/>
              </w:rPr>
              <w:t>.</w:t>
            </w:r>
            <w:r>
              <w:rPr>
                <w:rFonts w:ascii="宋体" w:hAnsi="宋体" w:hint="eastAsia"/>
                <w:color w:val="auto"/>
              </w:rPr>
              <w:t>本人郑重承诺本表格中以上部分所填写的内容真实有效，对此负完全责任。</w:t>
            </w:r>
          </w:p>
          <w:p w14:paraId="3F282581" w14:textId="77777777" w:rsidR="00AE068D" w:rsidRDefault="00AE068D" w:rsidP="00AE068D">
            <w:pPr>
              <w:spacing w:line="360" w:lineRule="exact"/>
              <w:ind w:left="210" w:hangingChars="100" w:hanging="210"/>
              <w:rPr>
                <w:rFonts w:ascii="宋体" w:hAnsi="宋体"/>
                <w:color w:val="auto"/>
              </w:rPr>
            </w:pPr>
            <w:r>
              <w:rPr>
                <w:rFonts w:ascii="宋体" w:hAnsi="宋体" w:hint="eastAsia"/>
                <w:color w:val="auto"/>
              </w:rPr>
              <w:t>2.本人是否以往存在学术不端、违反科学道德等情况（请先在相应内划“√”；如有此类情况，请填写具体信息）</w:t>
            </w:r>
          </w:p>
          <w:p w14:paraId="02338F4C" w14:textId="13EB6F9F" w:rsidR="00AE068D" w:rsidRDefault="00AE068D" w:rsidP="00AE068D">
            <w:pPr>
              <w:spacing w:line="360" w:lineRule="exact"/>
              <w:ind w:firstLineChars="100" w:firstLine="210"/>
              <w:rPr>
                <w:rFonts w:ascii="宋体" w:hAnsi="宋体"/>
                <w:color w:val="auto"/>
              </w:rPr>
            </w:pPr>
            <w:ins w:id="515" w:author="沈 佳磊" w:date="2023-08-09T15:12:00Z">
              <w:r>
                <w:rPr>
                  <w:rFonts w:ascii="宋体" w:hAnsi="宋体" w:hint="eastAsia"/>
                  <w:noProof/>
                  <w:color w:val="auto"/>
                  <w:lang w:val="zh-CN"/>
                </w:rPr>
                <mc:AlternateContent>
                  <mc:Choice Requires="wpi">
                    <w:drawing>
                      <wp:anchor distT="0" distB="0" distL="114300" distR="114300" simplePos="0" relativeHeight="251659264" behindDoc="0" locked="0" layoutInCell="1" allowOverlap="1" wp14:anchorId="380B7BF3" wp14:editId="57CE1F71">
                        <wp:simplePos x="0" y="0"/>
                        <wp:positionH relativeFrom="column">
                          <wp:posOffset>140871</wp:posOffset>
                        </wp:positionH>
                        <wp:positionV relativeFrom="paragraph">
                          <wp:posOffset>49530</wp:posOffset>
                        </wp:positionV>
                        <wp:extent cx="144720" cy="188640"/>
                        <wp:effectExtent l="38100" t="38100" r="46355" b="40005"/>
                        <wp:wrapNone/>
                        <wp:docPr id="2" name="墨迹 2"/>
                        <wp:cNvGraphicFramePr/>
                        <a:graphic xmlns:a="http://schemas.openxmlformats.org/drawingml/2006/main">
                          <a:graphicData uri="http://schemas.microsoft.com/office/word/2010/wordprocessingInk">
                            <w14:contentPart bwMode="auto" r:id="rId6">
                              <w14:nvContentPartPr>
                                <w14:cNvContentPartPr/>
                              </w14:nvContentPartPr>
                              <w14:xfrm>
                                <a:off x="0" y="0"/>
                                <a:ext cx="144720" cy="188640"/>
                              </w14:xfrm>
                            </w14:contentPart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566AED12"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墨迹 2" o:spid="_x0000_s1026" type="#_x0000_t75" style="position:absolute;left:0;text-align:left;margin-left:10.4pt;margin-top:3.2pt;width:12.8pt;height: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">
                        <v:imagedata r:id="rId7" o:title=""/>
                      </v:shape>
                    </w:pict>
                  </mc:Fallback>
                </mc:AlternateContent>
              </w:r>
            </w:ins>
            <w:r>
              <w:rPr>
                <w:rFonts w:ascii="宋体" w:hAnsi="宋体" w:hint="eastAsia"/>
                <w:color w:val="auto"/>
              </w:rPr>
              <w:t>□无此类情况;</w:t>
            </w:r>
          </w:p>
          <w:p w14:paraId="0F0D0A63" w14:textId="3FCCAD23" w:rsidR="00AE068D" w:rsidRDefault="00AE068D" w:rsidP="00AE068D">
            <w:pPr>
              <w:spacing w:line="360" w:lineRule="exact"/>
              <w:ind w:firstLineChars="100" w:firstLine="210"/>
              <w:rPr>
                <w:rFonts w:ascii="宋体" w:hAnsi="宋体"/>
                <w:color w:val="auto"/>
              </w:rPr>
            </w:pPr>
            <w:r>
              <w:rPr>
                <w:rFonts w:ascii="宋体" w:hAnsi="宋体" w:hint="eastAsia"/>
                <w:color w:val="auto"/>
              </w:rPr>
              <w:t>□有此类情况_______________；</w:t>
            </w:r>
          </w:p>
          <w:p w14:paraId="02543F27" w14:textId="04B11989" w:rsidR="00AE068D" w:rsidRDefault="00AE068D" w:rsidP="00AE068D">
            <w:pPr>
              <w:spacing w:line="360" w:lineRule="exact"/>
              <w:ind w:left="210" w:hangingChars="100" w:hanging="210"/>
              <w:rPr>
                <w:rFonts w:ascii="宋体" w:hAnsi="宋体"/>
                <w:color w:val="auto"/>
              </w:rPr>
            </w:pPr>
            <w:r>
              <w:rPr>
                <w:rFonts w:ascii="宋体" w:hAnsi="宋体" w:hint="eastAsia"/>
                <w:color w:val="auto"/>
              </w:rPr>
              <w:t>3.本人思想品行端正，遵守法律法规，未曾参加法轮功等违法组织，无违法乱纪、不遵守师德师风要求等不良记录，未受到过党纪政纪处分。</w:t>
            </w:r>
          </w:p>
          <w:p w14:paraId="750774B6" w14:textId="357FF141" w:rsidR="00AE068D" w:rsidRDefault="00AE068D" w:rsidP="00AE068D">
            <w:pPr>
              <w:spacing w:line="360" w:lineRule="exact"/>
              <w:ind w:firstLineChars="100" w:firstLine="210"/>
              <w:rPr>
                <w:rFonts w:ascii="宋体" w:hAnsi="宋体"/>
                <w:color w:val="auto"/>
              </w:rPr>
            </w:pPr>
            <w:r>
              <w:rPr>
                <w:rFonts w:ascii="宋体" w:hAnsi="宋体" w:hint="eastAsia"/>
                <w:color w:val="auto"/>
              </w:rPr>
              <w:t>上述情况如经发现核实，自愿取消本次应聘资格或解除聘任关系。</w:t>
            </w:r>
          </w:p>
          <w:p w14:paraId="3A155724" w14:textId="74C268D4" w:rsidR="00AE068D" w:rsidRDefault="00AE068D" w:rsidP="00AE068D">
            <w:pPr>
              <w:spacing w:line="360" w:lineRule="exact"/>
              <w:ind w:firstLineChars="2200" w:firstLine="4620"/>
              <w:rPr>
                <w:rFonts w:hAnsi="宋体"/>
                <w:color w:val="auto"/>
              </w:rPr>
            </w:pPr>
            <w:ins w:id="516" w:author="沈 佳磊" w:date="2023-08-09T15:13:00Z">
              <w:r>
                <w:rPr>
                  <w:rFonts w:hAnsi="宋体" w:hint="eastAsia"/>
                  <w:noProof/>
                  <w:color w:val="auto"/>
                </w:rPr>
                <mc:AlternateContent>
                  <mc:Choice Requires="wpi">
                    <w:drawing>
                      <wp:anchor distT="0" distB="0" distL="114300" distR="114300" simplePos="0" relativeHeight="251661312" behindDoc="0" locked="0" layoutInCell="1" allowOverlap="1" wp14:anchorId="1C54FE1B" wp14:editId="20505F61">
                        <wp:simplePos x="0" y="0"/>
                        <wp:positionH relativeFrom="column">
                          <wp:posOffset>3714791</wp:posOffset>
                        </wp:positionH>
                        <wp:positionV relativeFrom="paragraph">
                          <wp:posOffset>-10487</wp:posOffset>
                        </wp:positionV>
                        <wp:extent cx="793971" cy="269875"/>
                        <wp:effectExtent l="38100" t="38100" r="31750" b="48895"/>
                        <wp:wrapNone/>
                        <wp:docPr id="59" name="墨迹 59"/>
                        <wp:cNvGraphicFramePr/>
                        <a:graphic xmlns:a="http://schemas.openxmlformats.org/drawingml/2006/main">
                          <a:graphicData uri="http://schemas.microsoft.com/office/word/2010/wordprocessingInk">
                            <w14:contentPart bwMode="auto" r:id="rId8">
                              <w14:nvContentPartPr>
                                <w14:cNvContentPartPr/>
                              </w14:nvContentPartPr>
                              <w14:xfrm>
                                <a:off x="0" y="0"/>
                                <a:ext cx="793971" cy="269875"/>
                              </w14:xfrm>
                            </w14:contentPart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5DCD18D8" id="墨迹 59" o:spid="_x0000_s1026" type="#_x0000_t75" style="position:absolute;left:0;text-align:left;margin-left:291.8pt;margin-top:-1.55pt;width:63.9pt;height: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">
                        <v:imagedata r:id="rId9" o:title=""/>
                      </v:shape>
                    </w:pict>
                  </mc:Fallback>
                </mc:AlternateContent>
              </w:r>
            </w:ins>
            <w:r>
              <w:rPr>
                <w:rFonts w:hAnsi="宋体" w:hint="eastAsia"/>
                <w:color w:val="auto"/>
              </w:rPr>
              <w:t>申请人签名：</w:t>
            </w:r>
            <w:r>
              <w:rPr>
                <w:rFonts w:hAnsi="宋体" w:hint="eastAsia"/>
                <w:color w:val="auto"/>
              </w:rPr>
              <w:t xml:space="preserve"> </w:t>
            </w:r>
            <w:r>
              <w:rPr>
                <w:rFonts w:hAnsi="宋体"/>
                <w:color w:val="auto"/>
              </w:rPr>
              <w:t xml:space="preserve">              </w:t>
            </w:r>
            <w:del w:id="517" w:author="沈 佳磊" w:date="2023-08-09T15:13:00Z">
              <w:r w:rsidDel="00AE068D">
                <w:rPr>
                  <w:rFonts w:hAnsi="宋体"/>
                  <w:color w:val="auto"/>
                </w:rPr>
                <w:delText xml:space="preserve">      </w:delText>
              </w:r>
            </w:del>
            <w:ins w:id="518" w:author="沈 佳磊" w:date="2023-08-09T15:13:00Z">
              <w:r>
                <w:rPr>
                  <w:rFonts w:hAnsi="宋体"/>
                  <w:color w:val="auto"/>
                </w:rPr>
                <w:t>2023</w:t>
              </w:r>
            </w:ins>
            <w:del w:id="519" w:author="沈 佳磊" w:date="2023-08-09T15:13:00Z">
              <w:r w:rsidDel="00AE068D">
                <w:rPr>
                  <w:rFonts w:hAnsi="宋体" w:hint="eastAsia"/>
                  <w:color w:val="auto"/>
                </w:rPr>
                <w:delText>年</w:delText>
              </w:r>
              <w:r w:rsidDel="00AE068D">
                <w:rPr>
                  <w:rFonts w:hAnsi="宋体" w:hint="eastAsia"/>
                  <w:color w:val="auto"/>
                </w:rPr>
                <w:delText xml:space="preserve"> </w:delText>
              </w:r>
              <w:r w:rsidDel="00AE068D">
                <w:rPr>
                  <w:rFonts w:hAnsi="宋体"/>
                  <w:color w:val="auto"/>
                </w:rPr>
                <w:delText xml:space="preserve">   </w:delText>
              </w:r>
            </w:del>
            <w:ins w:id="520" w:author="沈 佳磊" w:date="2023-08-09T15:13:00Z">
              <w:r>
                <w:rPr>
                  <w:rFonts w:hAnsi="宋体" w:hint="eastAsia"/>
                  <w:color w:val="auto"/>
                </w:rPr>
                <w:t>年</w:t>
              </w:r>
              <w:r>
                <w:rPr>
                  <w:rFonts w:hAnsi="宋体" w:hint="eastAsia"/>
                  <w:color w:val="auto"/>
                </w:rPr>
                <w:t xml:space="preserve"> </w:t>
              </w:r>
              <w:r>
                <w:rPr>
                  <w:rFonts w:hAnsi="宋体"/>
                  <w:color w:val="auto"/>
                </w:rPr>
                <w:t>8</w:t>
              </w:r>
            </w:ins>
            <w:r>
              <w:rPr>
                <w:rFonts w:hAnsi="宋体" w:hint="eastAsia"/>
                <w:color w:val="auto"/>
              </w:rPr>
              <w:t>月</w:t>
            </w:r>
            <w:r>
              <w:rPr>
                <w:rFonts w:hAnsi="宋体" w:hint="eastAsia"/>
                <w:color w:val="auto"/>
              </w:rPr>
              <w:t xml:space="preserve"> </w:t>
            </w:r>
            <w:ins w:id="521" w:author="沈 佳磊" w:date="2023-08-09T15:13:00Z">
              <w:r>
                <w:rPr>
                  <w:rFonts w:hAnsi="宋体"/>
                  <w:color w:val="auto"/>
                </w:rPr>
                <w:t xml:space="preserve"> 9</w:t>
              </w:r>
            </w:ins>
            <w:del w:id="522" w:author="沈 佳磊" w:date="2023-08-09T15:13:00Z">
              <w:r w:rsidDel="00AE068D">
                <w:rPr>
                  <w:rFonts w:hAnsi="宋体"/>
                  <w:color w:val="auto"/>
                </w:rPr>
                <w:delText xml:space="preserve">  </w:delText>
              </w:r>
            </w:del>
            <w:r>
              <w:rPr>
                <w:rFonts w:hAnsi="宋体" w:hint="eastAsia"/>
                <w:color w:val="auto"/>
              </w:rPr>
              <w:t>日</w:t>
            </w:r>
          </w:p>
        </w:tc>
      </w:tr>
      <w:tr w:rsidR="00AE068D" w14:paraId="40ECB7CC" w14:textId="77777777">
        <w:trPr>
          <w:cantSplit/>
          <w:trHeight w:hRule="exact" w:val="2768"/>
          <w:jc w:val="center"/>
        </w:trPr>
        <w:tc>
          <w:tcPr>
            <w:tcW w:w="9791" w:type="dxa"/>
            <w:gridSpan w:val="7"/>
          </w:tcPr>
          <w:p w14:paraId="6A5A258B" w14:textId="77777777" w:rsidR="00AE068D" w:rsidRDefault="00AE068D" w:rsidP="00AE068D">
            <w:pPr>
              <w:spacing w:line="360" w:lineRule="exact"/>
              <w:rPr>
                <w:rFonts w:ascii="宋体" w:hAnsi="宋体"/>
                <w:color w:val="auto"/>
              </w:rPr>
            </w:pPr>
            <w:r>
              <w:rPr>
                <w:rFonts w:ascii="宋体" w:hAnsi="宋体" w:hint="eastAsia"/>
                <w:color w:val="auto"/>
              </w:rPr>
              <w:t>资格审核：</w:t>
            </w:r>
          </w:p>
          <w:p w14:paraId="1F5F27BB" w14:textId="77777777" w:rsidR="00AE068D" w:rsidRDefault="00AE068D" w:rsidP="00AE068D">
            <w:pPr>
              <w:spacing w:beforeLines="50" w:before="156" w:line="360" w:lineRule="exact"/>
              <w:ind w:firstLineChars="200" w:firstLine="420"/>
              <w:rPr>
                <w:rFonts w:ascii="宋体" w:hAnsi="宋体"/>
                <w:color w:val="auto"/>
              </w:rPr>
            </w:pPr>
            <w:r>
              <w:rPr>
                <w:rFonts w:ascii="宋体" w:hAnsi="宋体" w:hint="eastAsia"/>
                <w:color w:val="auto"/>
              </w:rPr>
              <w:t>□该申请人通过资格审核。</w:t>
            </w:r>
          </w:p>
          <w:p w14:paraId="2083E96F" w14:textId="77777777" w:rsidR="00AE068D" w:rsidRDefault="00AE068D" w:rsidP="00AE068D">
            <w:pPr>
              <w:spacing w:line="360" w:lineRule="exact"/>
              <w:ind w:firstLineChars="200" w:firstLine="420"/>
              <w:rPr>
                <w:rFonts w:ascii="宋体" w:hAnsi="宋体"/>
                <w:color w:val="auto"/>
              </w:rPr>
            </w:pPr>
          </w:p>
          <w:p w14:paraId="7F9EF926" w14:textId="77777777" w:rsidR="00AE068D" w:rsidRDefault="00AE068D" w:rsidP="00AE068D">
            <w:pPr>
              <w:spacing w:line="360" w:lineRule="exact"/>
              <w:ind w:firstLineChars="200" w:firstLine="420"/>
              <w:rPr>
                <w:rFonts w:ascii="宋体" w:hAnsi="宋体"/>
                <w:color w:val="auto"/>
                <w:u w:val="single"/>
              </w:rPr>
            </w:pPr>
            <w:r>
              <w:rPr>
                <w:rFonts w:ascii="宋体" w:hAnsi="宋体" w:hint="eastAsia"/>
                <w:color w:val="auto"/>
              </w:rPr>
              <w:sym w:font="Wingdings 2" w:char="00A3"/>
            </w:r>
            <w:r>
              <w:rPr>
                <w:rFonts w:ascii="宋体" w:hAnsi="宋体" w:hint="eastAsia"/>
                <w:color w:val="auto"/>
              </w:rPr>
              <w:t>该申请人未能通过资格审核，具体原因为</w:t>
            </w:r>
            <w:r>
              <w:rPr>
                <w:rFonts w:ascii="宋体" w:hAnsi="宋体" w:hint="eastAsia"/>
                <w:color w:val="auto"/>
                <w:u w:val="single"/>
              </w:rPr>
              <w:t xml:space="preserve">                                           </w:t>
            </w:r>
          </w:p>
          <w:p w14:paraId="10C91EFE" w14:textId="77777777" w:rsidR="00AE068D" w:rsidRDefault="00AE068D" w:rsidP="00AE068D">
            <w:pPr>
              <w:spacing w:line="360" w:lineRule="exact"/>
              <w:rPr>
                <w:rFonts w:ascii="宋体" w:hAnsi="宋体"/>
                <w:color w:val="auto"/>
              </w:rPr>
            </w:pPr>
          </w:p>
          <w:p w14:paraId="0EB6B73D" w14:textId="77777777" w:rsidR="00AE068D" w:rsidRDefault="00AE068D" w:rsidP="00AE068D">
            <w:pPr>
              <w:spacing w:line="360" w:lineRule="exact"/>
              <w:ind w:firstLineChars="1500" w:firstLine="3150"/>
              <w:rPr>
                <w:rFonts w:ascii="宋体" w:hAnsi="宋体"/>
                <w:color w:val="auto"/>
              </w:rPr>
            </w:pPr>
            <w:r>
              <w:rPr>
                <w:rFonts w:ascii="宋体" w:hAnsi="宋体" w:hint="eastAsia"/>
                <w:color w:val="auto"/>
              </w:rPr>
              <w:t xml:space="preserve">审核人签字： </w:t>
            </w:r>
            <w:r>
              <w:rPr>
                <w:rFonts w:ascii="宋体" w:hAnsi="宋体"/>
                <w:color w:val="auto"/>
              </w:rPr>
              <w:t xml:space="preserve">             </w:t>
            </w:r>
            <w:r>
              <w:rPr>
                <w:rFonts w:ascii="宋体" w:hAnsi="宋体" w:hint="eastAsia"/>
                <w:color w:val="auto"/>
              </w:rPr>
              <w:t xml:space="preserve">            </w:t>
            </w:r>
            <w:r>
              <w:rPr>
                <w:rFonts w:ascii="宋体" w:hAnsi="宋体"/>
                <w:color w:val="auto"/>
              </w:rPr>
              <w:t xml:space="preserve">       </w:t>
            </w:r>
            <w:r>
              <w:rPr>
                <w:rFonts w:hAnsi="宋体" w:hint="eastAsia"/>
                <w:color w:val="auto"/>
              </w:rPr>
              <w:t>年</w:t>
            </w:r>
            <w:r>
              <w:rPr>
                <w:rFonts w:hAnsi="宋体" w:hint="eastAsia"/>
                <w:color w:val="auto"/>
              </w:rPr>
              <w:t xml:space="preserve"> </w:t>
            </w:r>
            <w:r>
              <w:rPr>
                <w:rFonts w:hAnsi="宋体"/>
                <w:color w:val="auto"/>
              </w:rPr>
              <w:t xml:space="preserve">   </w:t>
            </w:r>
            <w:r>
              <w:rPr>
                <w:rFonts w:hAnsi="宋体" w:hint="eastAsia"/>
                <w:color w:val="auto"/>
              </w:rPr>
              <w:t>月</w:t>
            </w:r>
            <w:r>
              <w:rPr>
                <w:rFonts w:hAnsi="宋体" w:hint="eastAsia"/>
                <w:color w:val="auto"/>
              </w:rPr>
              <w:t xml:space="preserve"> </w:t>
            </w:r>
            <w:r>
              <w:rPr>
                <w:rFonts w:hAnsi="宋体"/>
                <w:color w:val="auto"/>
              </w:rPr>
              <w:t xml:space="preserve">  </w:t>
            </w:r>
            <w:r>
              <w:rPr>
                <w:rFonts w:hAnsi="宋体" w:hint="eastAsia"/>
                <w:color w:val="auto"/>
              </w:rPr>
              <w:t>日</w:t>
            </w:r>
          </w:p>
          <w:p w14:paraId="12A06525" w14:textId="77777777" w:rsidR="00AE068D" w:rsidRDefault="00AE068D" w:rsidP="00AE068D">
            <w:pPr>
              <w:spacing w:line="360" w:lineRule="exact"/>
              <w:rPr>
                <w:rFonts w:ascii="宋体" w:hAnsi="宋体"/>
                <w:color w:val="auto"/>
              </w:rPr>
            </w:pPr>
          </w:p>
          <w:p w14:paraId="2E5508F2" w14:textId="77777777" w:rsidR="00AE068D" w:rsidRDefault="00AE068D" w:rsidP="00AE068D">
            <w:pPr>
              <w:spacing w:line="360" w:lineRule="exact"/>
              <w:rPr>
                <w:rFonts w:ascii="宋体" w:hAnsi="宋体"/>
                <w:color w:val="auto"/>
              </w:rPr>
            </w:pPr>
          </w:p>
          <w:p w14:paraId="0F44F0DA" w14:textId="77777777" w:rsidR="00AE068D" w:rsidRDefault="00AE068D" w:rsidP="00AE068D">
            <w:pPr>
              <w:spacing w:line="360" w:lineRule="exact"/>
              <w:rPr>
                <w:rFonts w:ascii="宋体" w:hAnsi="宋体"/>
                <w:color w:val="auto"/>
              </w:rPr>
            </w:pPr>
          </w:p>
          <w:p w14:paraId="62D892DE" w14:textId="77777777" w:rsidR="00AE068D" w:rsidRDefault="00AE068D" w:rsidP="00AE068D">
            <w:pPr>
              <w:spacing w:line="360" w:lineRule="exact"/>
              <w:rPr>
                <w:rFonts w:ascii="宋体" w:hAnsi="宋体"/>
                <w:color w:val="auto"/>
              </w:rPr>
            </w:pPr>
          </w:p>
          <w:p w14:paraId="298726EA" w14:textId="77777777" w:rsidR="00AE068D" w:rsidRDefault="00AE068D" w:rsidP="00AE068D">
            <w:pPr>
              <w:spacing w:line="360" w:lineRule="exact"/>
              <w:rPr>
                <w:rFonts w:ascii="宋体" w:hAnsi="宋体"/>
                <w:color w:val="auto"/>
              </w:rPr>
            </w:pPr>
          </w:p>
        </w:tc>
      </w:tr>
    </w:tbl>
    <w:p w14:paraId="5453F050" w14:textId="79127809" w:rsidR="004161EE" w:rsidRDefault="004161EE">
      <w:pPr>
        <w:rPr>
          <w:rFonts w:ascii="仿宋_GB2312" w:eastAsia="仿宋_GB2312" w:hAnsi="仿宋_GB2312" w:cs="仿宋_GB2312"/>
          <w:color w:val="auto"/>
          <w:sz w:val="32"/>
          <w:szCs w:val="32"/>
        </w:rPr>
      </w:pPr>
    </w:p>
    <w:p w14:paraId="333719C9" w14:textId="77777777" w:rsidR="004161EE" w:rsidRDefault="009E3329">
      <w:pPr>
        <w:rPr>
          <w:rFonts w:ascii="仿宋_GB2312" w:eastAsia="仿宋_GB2312" w:hAnsi="仿宋_GB2312" w:cs="仿宋_GB2312"/>
          <w:color w:val="auto"/>
          <w:sz w:val="32"/>
          <w:szCs w:val="32"/>
        </w:rPr>
      </w:pPr>
      <w:r>
        <w:rPr>
          <w:rFonts w:ascii="仿宋_GB2312" w:eastAsia="仿宋_GB2312" w:hAnsi="仿宋_GB2312" w:cs="仿宋_GB2312"/>
          <w:color w:val="auto"/>
          <w:sz w:val="32"/>
          <w:szCs w:val="32"/>
        </w:rPr>
        <w:br w:type="page"/>
      </w:r>
    </w:p>
    <w:p w14:paraId="63E4FCFF" w14:textId="77777777" w:rsidR="004161EE" w:rsidRDefault="004161EE">
      <w:pPr>
        <w:rPr>
          <w:rFonts w:ascii="仿宋_GB2312" w:eastAsia="仿宋_GB2312" w:hAnsi="仿宋_GB2312" w:cs="仿宋_GB2312"/>
          <w:color w:val="auto"/>
          <w:sz w:val="32"/>
          <w:szCs w:val="32"/>
        </w:rPr>
      </w:pPr>
    </w:p>
    <w:p w14:paraId="62CABFB1" w14:textId="77777777" w:rsidR="004161EE" w:rsidRDefault="009E3329">
      <w:pPr>
        <w:tabs>
          <w:tab w:val="left" w:pos="760"/>
        </w:tabs>
        <w:spacing w:afterLines="50" w:after="156"/>
        <w:jc w:val="center"/>
        <w:rPr>
          <w:rFonts w:ascii="黑体" w:eastAsia="黑体" w:hAnsi="黑体" w:cs="仿宋_GB2312"/>
          <w:color w:val="auto"/>
          <w:sz w:val="36"/>
          <w:szCs w:val="36"/>
        </w:rPr>
      </w:pPr>
      <w:r>
        <w:rPr>
          <w:rFonts w:ascii="黑体" w:eastAsia="黑体" w:hAnsi="黑体" w:cs="仿宋_GB2312" w:hint="eastAsia"/>
          <w:color w:val="auto"/>
          <w:sz w:val="36"/>
          <w:szCs w:val="36"/>
        </w:rPr>
        <w:t>填表说明</w:t>
      </w:r>
    </w:p>
    <w:p w14:paraId="1728C936" w14:textId="77777777" w:rsidR="004161EE" w:rsidRDefault="009E3329">
      <w:pPr>
        <w:spacing w:line="360" w:lineRule="auto"/>
        <w:rPr>
          <w:rFonts w:ascii="仿宋_GB2312" w:eastAsia="仿宋_GB2312" w:hAnsi="仿宋_GB2312" w:cs="仿宋_GB2312"/>
          <w:color w:val="auto"/>
          <w:sz w:val="32"/>
          <w:szCs w:val="32"/>
        </w:rPr>
      </w:pPr>
      <w:r>
        <w:rPr>
          <w:rFonts w:ascii="仿宋_GB2312" w:eastAsia="仿宋_GB2312" w:hAnsi="仿宋_GB2312" w:cs="仿宋_GB2312"/>
          <w:color w:val="auto"/>
          <w:sz w:val="32"/>
          <w:szCs w:val="32"/>
        </w:rPr>
        <w:t>1</w:t>
      </w:r>
      <w:r>
        <w:rPr>
          <w:rFonts w:ascii="仿宋_GB2312" w:eastAsia="仿宋_GB2312" w:hAnsi="仿宋_GB2312" w:cs="仿宋_GB2312" w:hint="eastAsia"/>
          <w:color w:val="auto"/>
          <w:sz w:val="32"/>
          <w:szCs w:val="32"/>
        </w:rPr>
        <w:t>.姓名、出生年月等栏目信息，应确保身份证号与学历学位证书上一致；如姓名、身份证号码发生变更的，务必提供由公安机关所出具的居民身份证信息变更证明。</w:t>
      </w:r>
    </w:p>
    <w:p w14:paraId="12BBE347" w14:textId="77777777" w:rsidR="004161EE" w:rsidRDefault="009E3329">
      <w:pPr>
        <w:spacing w:line="360" w:lineRule="auto"/>
        <w:rPr>
          <w:rFonts w:ascii="仿宋_GB2312" w:eastAsia="仿宋_GB2312" w:hAnsi="仿宋_GB2312" w:cs="仿宋_GB2312"/>
          <w:color w:val="auto"/>
          <w:sz w:val="32"/>
          <w:szCs w:val="32"/>
        </w:rPr>
      </w:pPr>
      <w:r>
        <w:rPr>
          <w:rFonts w:ascii="仿宋_GB2312" w:eastAsia="仿宋_GB2312" w:hAnsi="仿宋_GB2312" w:cs="仿宋_GB2312"/>
          <w:color w:val="auto"/>
          <w:sz w:val="32"/>
          <w:szCs w:val="32"/>
        </w:rPr>
        <w:t>2</w:t>
      </w:r>
      <w:r>
        <w:rPr>
          <w:rFonts w:ascii="仿宋_GB2312" w:eastAsia="仿宋_GB2312" w:hAnsi="仿宋_GB2312" w:cs="仿宋_GB2312" w:hint="eastAsia"/>
          <w:color w:val="auto"/>
          <w:sz w:val="32"/>
          <w:szCs w:val="32"/>
        </w:rPr>
        <w:t>.照片附一寸白底彩照（近1年内）。</w:t>
      </w:r>
    </w:p>
    <w:p w14:paraId="4D0AD948" w14:textId="77777777" w:rsidR="004161EE" w:rsidRDefault="009E3329">
      <w:pPr>
        <w:spacing w:line="360" w:lineRule="auto"/>
        <w:rPr>
          <w:rFonts w:ascii="仿宋_GB2312" w:eastAsia="仿宋_GB2312" w:hAnsi="仿宋_GB2312" w:cs="仿宋_GB2312"/>
          <w:color w:val="auto"/>
          <w:sz w:val="32"/>
          <w:szCs w:val="32"/>
        </w:rPr>
      </w:pPr>
      <w:r>
        <w:rPr>
          <w:rFonts w:ascii="仿宋_GB2312" w:eastAsia="仿宋_GB2312" w:hAnsi="仿宋_GB2312" w:cs="仿宋_GB2312"/>
          <w:color w:val="auto"/>
          <w:sz w:val="32"/>
          <w:szCs w:val="32"/>
        </w:rPr>
        <w:t>3</w:t>
      </w:r>
      <w:r>
        <w:rPr>
          <w:rFonts w:ascii="仿宋_GB2312" w:eastAsia="仿宋_GB2312" w:hAnsi="仿宋_GB2312" w:cs="仿宋_GB2312" w:hint="eastAsia"/>
          <w:color w:val="auto"/>
          <w:sz w:val="32"/>
          <w:szCs w:val="32"/>
        </w:rPr>
        <w:t>.教育经历中专业按照毕业证书上学科专业名称规范填写,现场报名时需提供本科及最高学历学位双证书复印件。</w:t>
      </w:r>
    </w:p>
    <w:p w14:paraId="343E8BBA" w14:textId="77777777" w:rsidR="004161EE" w:rsidRDefault="009E3329">
      <w:pPr>
        <w:spacing w:line="360" w:lineRule="auto"/>
        <w:rPr>
          <w:rFonts w:ascii="仿宋_GB2312" w:eastAsia="仿宋_GB2312" w:hAnsi="仿宋_GB2312" w:cs="仿宋_GB2312"/>
          <w:color w:val="auto"/>
          <w:sz w:val="32"/>
          <w:szCs w:val="32"/>
        </w:rPr>
      </w:pPr>
      <w:r>
        <w:rPr>
          <w:rFonts w:ascii="仿宋_GB2312" w:eastAsia="仿宋_GB2312" w:hAnsi="仿宋_GB2312" w:cs="仿宋_GB2312"/>
          <w:color w:val="auto"/>
          <w:sz w:val="32"/>
          <w:szCs w:val="32"/>
        </w:rPr>
        <w:t>4</w:t>
      </w:r>
      <w:r>
        <w:rPr>
          <w:rFonts w:ascii="仿宋_GB2312" w:eastAsia="仿宋_GB2312" w:hAnsi="仿宋_GB2312" w:cs="仿宋_GB2312" w:hint="eastAsia"/>
          <w:color w:val="auto"/>
          <w:sz w:val="32"/>
          <w:szCs w:val="32"/>
        </w:rPr>
        <w:t>.工作经历按照本人所在原单位设岗所属工作、职务规范填写，并在现场报名时提供劳动/聘用合同或社保缴费记录佐证。</w:t>
      </w:r>
    </w:p>
    <w:p w14:paraId="5E833FFA" w14:textId="77777777" w:rsidR="004161EE" w:rsidRDefault="009E3329">
      <w:pPr>
        <w:spacing w:line="360" w:lineRule="auto"/>
        <w:rPr>
          <w:rFonts w:ascii="仿宋_GB2312" w:eastAsia="仿宋_GB2312" w:hAnsi="仿宋_GB2312" w:cs="仿宋_GB2312"/>
          <w:color w:val="auto"/>
          <w:sz w:val="32"/>
          <w:szCs w:val="32"/>
        </w:rPr>
      </w:pPr>
      <w:r>
        <w:rPr>
          <w:rFonts w:ascii="仿宋_GB2312" w:eastAsia="仿宋_GB2312" w:hAnsi="仿宋_GB2312" w:cs="仿宋_GB2312"/>
          <w:color w:val="auto"/>
          <w:sz w:val="32"/>
          <w:szCs w:val="32"/>
        </w:rPr>
        <w:t>5</w:t>
      </w:r>
      <w:r>
        <w:rPr>
          <w:rFonts w:ascii="仿宋_GB2312" w:eastAsia="仿宋_GB2312" w:hAnsi="仿宋_GB2312" w:cs="仿宋_GB2312" w:hint="eastAsia"/>
          <w:color w:val="auto"/>
          <w:sz w:val="32"/>
          <w:szCs w:val="32"/>
        </w:rPr>
        <w:t>.教育经历、工作经历的填写，要求时间保持连续，不出现断档空白。</w:t>
      </w:r>
    </w:p>
    <w:p w14:paraId="6C3A38C1" w14:textId="77777777" w:rsidR="004161EE" w:rsidRDefault="009E3329">
      <w:pPr>
        <w:spacing w:line="360" w:lineRule="auto"/>
        <w:rPr>
          <w:rFonts w:ascii="仿宋_GB2312" w:eastAsia="仿宋_GB2312" w:hAnsi="仿宋_GB2312" w:cs="仿宋_GB2312"/>
          <w:color w:val="auto"/>
          <w:sz w:val="32"/>
          <w:szCs w:val="32"/>
        </w:rPr>
      </w:pPr>
      <w:r>
        <w:rPr>
          <w:rFonts w:ascii="仿宋_GB2312" w:eastAsia="仿宋_GB2312" w:hAnsi="仿宋_GB2312" w:cs="仿宋_GB2312"/>
          <w:color w:val="auto"/>
          <w:sz w:val="32"/>
          <w:szCs w:val="32"/>
        </w:rPr>
        <w:t>6</w:t>
      </w:r>
      <w:r>
        <w:rPr>
          <w:rFonts w:ascii="仿宋_GB2312" w:eastAsia="仿宋_GB2312" w:hAnsi="仿宋_GB2312" w:cs="仿宋_GB2312" w:hint="eastAsia"/>
          <w:color w:val="auto"/>
          <w:sz w:val="32"/>
          <w:szCs w:val="32"/>
        </w:rPr>
        <w:t>.家庭主要成员填写直系三代以内成员（父母、夫/妻、子女）。</w:t>
      </w:r>
    </w:p>
    <w:p w14:paraId="10A02347" w14:textId="77777777" w:rsidR="004161EE" w:rsidRDefault="009E3329">
      <w:pPr>
        <w:spacing w:line="360" w:lineRule="auto"/>
        <w:rPr>
          <w:rFonts w:ascii="仿宋_GB2312" w:eastAsia="仿宋_GB2312" w:hAnsi="仿宋_GB2312" w:cs="仿宋_GB2312"/>
          <w:color w:val="auto"/>
          <w:sz w:val="32"/>
          <w:szCs w:val="32"/>
        </w:rPr>
      </w:pPr>
      <w:r>
        <w:rPr>
          <w:rFonts w:ascii="仿宋_GB2312" w:eastAsia="仿宋_GB2312" w:hAnsi="仿宋_GB2312" w:cs="仿宋_GB2312"/>
          <w:color w:val="auto"/>
          <w:sz w:val="32"/>
          <w:szCs w:val="32"/>
        </w:rPr>
        <w:t>7</w:t>
      </w:r>
      <w:r>
        <w:rPr>
          <w:rFonts w:ascii="仿宋_GB2312" w:eastAsia="仿宋_GB2312" w:hAnsi="仿宋_GB2312" w:cs="仿宋_GB2312" w:hint="eastAsia"/>
          <w:color w:val="auto"/>
          <w:sz w:val="32"/>
          <w:szCs w:val="32"/>
        </w:rPr>
        <w:t>.应聘材料采用个人承诺制，申请人对材料中填写的内容真实、准确性负责。</w:t>
      </w:r>
    </w:p>
    <w:p w14:paraId="6A760247" w14:textId="77777777" w:rsidR="004161EE" w:rsidRDefault="009E3329">
      <w:pPr>
        <w:spacing w:line="360" w:lineRule="auto"/>
        <w:rPr>
          <w:rFonts w:ascii="仿宋_GB2312" w:eastAsia="仿宋_GB2312" w:hAnsi="仿宋_GB2312" w:cs="仿宋_GB2312"/>
          <w:color w:val="auto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auto"/>
          <w:sz w:val="32"/>
          <w:szCs w:val="32"/>
        </w:rPr>
        <w:t>8.请双面打印申请表，本页无需打印。</w:t>
      </w:r>
    </w:p>
    <w:p w14:paraId="4C42536E" w14:textId="77777777" w:rsidR="004161EE" w:rsidRDefault="004161EE">
      <w:pPr>
        <w:kinsoku/>
        <w:autoSpaceDE/>
        <w:autoSpaceDN/>
        <w:adjustRightInd/>
        <w:snapToGrid/>
        <w:jc w:val="both"/>
        <w:textAlignment w:val="auto"/>
        <w:rPr>
          <w:rFonts w:ascii="仿宋_GB2312" w:eastAsia="仿宋_GB2312" w:hAnsi="仿宋_GB2312" w:cs="仿宋_GB2312"/>
          <w:color w:val="auto"/>
          <w:sz w:val="32"/>
          <w:szCs w:val="32"/>
        </w:rPr>
      </w:pPr>
    </w:p>
    <w:sectPr w:rsidR="00416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  <w:embedRegular r:id="rId1" w:subsetted="1" w:fontKey="{E2D7BB83-3D78-1547-AEE9-C36CF6A556F6}"/>
    <w:embedBold r:id="rId2" w:subsetted="1" w:fontKey="{53BF14C6-26B6-6A4E-860E-101969ACA486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  <w:embedRegular r:id="rId3" w:fontKey="{82A2D477-7F78-4A4B-B634-BA7164A9B987}"/>
    <w:embedBold r:id="rId4" w:fontKey="{70B5203E-6A0B-8241-AD92-13A6BE8DB956}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5" w:subsetted="1" w:fontKey="{81ED1E5F-B7E7-534D-AD95-23F6F95F40B8}"/>
  </w:font>
  <w:font w:name="小标宋">
    <w:altName w:val="微软雅黑"/>
    <w:charset w:val="86"/>
    <w:family w:val="script"/>
    <w:pitch w:val="default"/>
    <w:sig w:usb0="00000001" w:usb1="080E0000" w:usb2="00000000" w:usb3="00000000" w:csb0="00040000" w:csb1="00000000"/>
    <w:embedRegular r:id="rId6" w:subsetted="1" w:fontKey="{B0D03A92-94B1-5448-9950-97299E859D4C}"/>
  </w:font>
  <w:font w:name="Wingdings 2">
    <w:panose1 w:val="05020102010507070707"/>
    <w:charset w:val="00"/>
    <w:family w:val="decorative"/>
    <w:pitch w:val="variable"/>
    <w:sig w:usb0="00000003" w:usb1="10000000" w:usb2="00000000" w:usb3="00000000" w:csb0="80000001" w:csb1="00000000"/>
    <w:embedRegular r:id="rId7" w:subsetted="1" w:fontKey="{CCDD619D-5371-CD4B-A976-9ED85D5EA228}"/>
  </w:font>
  <w:font w:name="仿宋_GB2312">
    <w:altName w:val="微软雅黑"/>
    <w:panose1 w:val="020B0604020202020204"/>
    <w:charset w:val="86"/>
    <w:family w:val="modern"/>
    <w:pitch w:val="default"/>
    <w:sig w:usb0="00000001" w:usb1="080E0000" w:usb2="00000000" w:usb3="00000000" w:csb0="00040000" w:csb1="00000000"/>
    <w:embedRegular r:id="rId8" w:subsetted="1" w:fontKey="{F5DD4D41-6852-1E4C-98FF-B9156579B056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67424"/>
    <w:multiLevelType w:val="multilevel"/>
    <w:tmpl w:val="CAE4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A5355"/>
    <w:multiLevelType w:val="hybridMultilevel"/>
    <w:tmpl w:val="56CC59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26531B"/>
    <w:multiLevelType w:val="hybridMultilevel"/>
    <w:tmpl w:val="E2F8E710"/>
    <w:lvl w:ilvl="0" w:tplc="ABBA957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A15130"/>
    <w:multiLevelType w:val="hybridMultilevel"/>
    <w:tmpl w:val="C77C7C4A"/>
    <w:lvl w:ilvl="0" w:tplc="ABBA957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52491F"/>
    <w:multiLevelType w:val="multilevel"/>
    <w:tmpl w:val="DC08C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4F0295"/>
    <w:multiLevelType w:val="hybridMultilevel"/>
    <w:tmpl w:val="63529700"/>
    <w:lvl w:ilvl="0" w:tplc="ABBA957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541484"/>
    <w:multiLevelType w:val="hybridMultilevel"/>
    <w:tmpl w:val="66C28866"/>
    <w:lvl w:ilvl="0" w:tplc="ABBA957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D0732D"/>
    <w:multiLevelType w:val="multilevel"/>
    <w:tmpl w:val="98440868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EA2FCD"/>
    <w:multiLevelType w:val="hybridMultilevel"/>
    <w:tmpl w:val="F13AE4BA"/>
    <w:lvl w:ilvl="0" w:tplc="ABBA957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8"/>
  </w:num>
  <w:num w:numId="7">
    <w:abstractNumId w:val="6"/>
  </w:num>
  <w:num w:numId="8">
    <w:abstractNumId w:val="3"/>
  </w:num>
  <w:num w:numId="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沈 佳磊">
    <w15:presenceInfo w15:providerId="Windows Live" w15:userId="5ee16492691608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oNotDisplayPageBoundaries/>
  <w:embedTrueTypeFonts/>
  <w:saveSubsetFonts/>
  <w:bordersDoNotSurroundHeader/>
  <w:bordersDoNotSurroundFooter/>
  <w:proofState w:spelling="clean"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JmNTAxYTA0NTllZTU0OWY5NWY0MWNlMzBjNGU2OTYifQ=="/>
  </w:docVars>
  <w:rsids>
    <w:rsidRoot w:val="000E575B"/>
    <w:rsid w:val="F8FE40E3"/>
    <w:rsid w:val="000B2C1D"/>
    <w:rsid w:val="000E575B"/>
    <w:rsid w:val="00176238"/>
    <w:rsid w:val="00195149"/>
    <w:rsid w:val="001F0C5F"/>
    <w:rsid w:val="002365BD"/>
    <w:rsid w:val="003613C0"/>
    <w:rsid w:val="00375B5C"/>
    <w:rsid w:val="00380A70"/>
    <w:rsid w:val="004161EE"/>
    <w:rsid w:val="005020B4"/>
    <w:rsid w:val="0056156E"/>
    <w:rsid w:val="00606E79"/>
    <w:rsid w:val="00773916"/>
    <w:rsid w:val="007C265A"/>
    <w:rsid w:val="008322BB"/>
    <w:rsid w:val="0083752F"/>
    <w:rsid w:val="008569C4"/>
    <w:rsid w:val="008C0F61"/>
    <w:rsid w:val="00976E49"/>
    <w:rsid w:val="00977E8C"/>
    <w:rsid w:val="009A7F5C"/>
    <w:rsid w:val="009E3329"/>
    <w:rsid w:val="00A40EA2"/>
    <w:rsid w:val="00AA7B8F"/>
    <w:rsid w:val="00AE068D"/>
    <w:rsid w:val="00B4761F"/>
    <w:rsid w:val="00BB3083"/>
    <w:rsid w:val="00C3156A"/>
    <w:rsid w:val="00C44927"/>
    <w:rsid w:val="00C55C62"/>
    <w:rsid w:val="00C62A85"/>
    <w:rsid w:val="00D527C8"/>
    <w:rsid w:val="00E51648"/>
    <w:rsid w:val="00E56AE5"/>
    <w:rsid w:val="00F70382"/>
    <w:rsid w:val="00FA23B5"/>
    <w:rsid w:val="00FF2779"/>
    <w:rsid w:val="01260E98"/>
    <w:rsid w:val="01553EEC"/>
    <w:rsid w:val="0166457E"/>
    <w:rsid w:val="023D0B8F"/>
    <w:rsid w:val="029D518A"/>
    <w:rsid w:val="029F0F02"/>
    <w:rsid w:val="02CD7101"/>
    <w:rsid w:val="02E0185F"/>
    <w:rsid w:val="02E828A9"/>
    <w:rsid w:val="02ED1C6E"/>
    <w:rsid w:val="02F254D6"/>
    <w:rsid w:val="031044FA"/>
    <w:rsid w:val="03A26EFC"/>
    <w:rsid w:val="03F0052E"/>
    <w:rsid w:val="04051239"/>
    <w:rsid w:val="04197030"/>
    <w:rsid w:val="04717D91"/>
    <w:rsid w:val="04936845"/>
    <w:rsid w:val="04A526F8"/>
    <w:rsid w:val="04B74C29"/>
    <w:rsid w:val="04D74983"/>
    <w:rsid w:val="04F80D9E"/>
    <w:rsid w:val="050F6813"/>
    <w:rsid w:val="057E5747"/>
    <w:rsid w:val="05CB77CA"/>
    <w:rsid w:val="06712BB6"/>
    <w:rsid w:val="068943A3"/>
    <w:rsid w:val="06C929F2"/>
    <w:rsid w:val="06EE24C7"/>
    <w:rsid w:val="06F207AA"/>
    <w:rsid w:val="07E07FF3"/>
    <w:rsid w:val="0843277F"/>
    <w:rsid w:val="084E4650"/>
    <w:rsid w:val="08A2799E"/>
    <w:rsid w:val="08CF14C4"/>
    <w:rsid w:val="090B7E0E"/>
    <w:rsid w:val="09526CCE"/>
    <w:rsid w:val="095A5B83"/>
    <w:rsid w:val="098175B4"/>
    <w:rsid w:val="099472E7"/>
    <w:rsid w:val="09B2776D"/>
    <w:rsid w:val="09DB7F9E"/>
    <w:rsid w:val="0A051F93"/>
    <w:rsid w:val="0A7113D6"/>
    <w:rsid w:val="0A785AB4"/>
    <w:rsid w:val="0ABF0394"/>
    <w:rsid w:val="0AEA1189"/>
    <w:rsid w:val="0AF838A6"/>
    <w:rsid w:val="0B0E30C9"/>
    <w:rsid w:val="0B4C37F4"/>
    <w:rsid w:val="0B837613"/>
    <w:rsid w:val="0B8909A2"/>
    <w:rsid w:val="0BAF4EB4"/>
    <w:rsid w:val="0BEA58E4"/>
    <w:rsid w:val="0BEF6298"/>
    <w:rsid w:val="0C085D6A"/>
    <w:rsid w:val="0C0D3381"/>
    <w:rsid w:val="0C1F782F"/>
    <w:rsid w:val="0C384298"/>
    <w:rsid w:val="0C394176"/>
    <w:rsid w:val="0C5F55E2"/>
    <w:rsid w:val="0CB52698"/>
    <w:rsid w:val="0CD914B5"/>
    <w:rsid w:val="0D2E62AC"/>
    <w:rsid w:val="0D433192"/>
    <w:rsid w:val="0D646C51"/>
    <w:rsid w:val="0DB461AA"/>
    <w:rsid w:val="0DBC6E0C"/>
    <w:rsid w:val="0E356546"/>
    <w:rsid w:val="0E7476E7"/>
    <w:rsid w:val="0F6C2E47"/>
    <w:rsid w:val="0F9F7946"/>
    <w:rsid w:val="0FA357DA"/>
    <w:rsid w:val="0FAC2EB1"/>
    <w:rsid w:val="0FDF5034"/>
    <w:rsid w:val="0FF94620"/>
    <w:rsid w:val="10C06E99"/>
    <w:rsid w:val="10F73F4D"/>
    <w:rsid w:val="1154735C"/>
    <w:rsid w:val="11BB562D"/>
    <w:rsid w:val="11CE5360"/>
    <w:rsid w:val="11F36B75"/>
    <w:rsid w:val="11F80711"/>
    <w:rsid w:val="122B4561"/>
    <w:rsid w:val="124949E7"/>
    <w:rsid w:val="128A6264"/>
    <w:rsid w:val="12B2761A"/>
    <w:rsid w:val="12C30C3D"/>
    <w:rsid w:val="12D44BF8"/>
    <w:rsid w:val="12FB3F33"/>
    <w:rsid w:val="130A0366"/>
    <w:rsid w:val="13123430"/>
    <w:rsid w:val="1318427E"/>
    <w:rsid w:val="13215CAE"/>
    <w:rsid w:val="13380FA7"/>
    <w:rsid w:val="13A50343"/>
    <w:rsid w:val="13BD089D"/>
    <w:rsid w:val="14107EB2"/>
    <w:rsid w:val="14292D22"/>
    <w:rsid w:val="147541B9"/>
    <w:rsid w:val="14EA74AE"/>
    <w:rsid w:val="14F32B1B"/>
    <w:rsid w:val="151D2886"/>
    <w:rsid w:val="1525173B"/>
    <w:rsid w:val="15482647"/>
    <w:rsid w:val="157224A6"/>
    <w:rsid w:val="15973CBB"/>
    <w:rsid w:val="15A01061"/>
    <w:rsid w:val="15B81821"/>
    <w:rsid w:val="168B23A8"/>
    <w:rsid w:val="16A47053"/>
    <w:rsid w:val="171E6442"/>
    <w:rsid w:val="176D63E7"/>
    <w:rsid w:val="17AC7EF2"/>
    <w:rsid w:val="182A0087"/>
    <w:rsid w:val="18E1003E"/>
    <w:rsid w:val="191F64A1"/>
    <w:rsid w:val="19241D0A"/>
    <w:rsid w:val="194A5C14"/>
    <w:rsid w:val="197539F0"/>
    <w:rsid w:val="197C38F4"/>
    <w:rsid w:val="199A3B00"/>
    <w:rsid w:val="19A05834"/>
    <w:rsid w:val="19D63004"/>
    <w:rsid w:val="1A1E49AB"/>
    <w:rsid w:val="1A530AF8"/>
    <w:rsid w:val="1A642D06"/>
    <w:rsid w:val="1A8707A2"/>
    <w:rsid w:val="1AE27407"/>
    <w:rsid w:val="1AEB2ADF"/>
    <w:rsid w:val="1B0E4A1F"/>
    <w:rsid w:val="1B5543FC"/>
    <w:rsid w:val="1BFC114A"/>
    <w:rsid w:val="1C353FE3"/>
    <w:rsid w:val="1C7B531C"/>
    <w:rsid w:val="1C872CDB"/>
    <w:rsid w:val="1C9560E5"/>
    <w:rsid w:val="1C9D42AD"/>
    <w:rsid w:val="1CA67605"/>
    <w:rsid w:val="1CF245F9"/>
    <w:rsid w:val="1CF44B69"/>
    <w:rsid w:val="1CFD4D4B"/>
    <w:rsid w:val="1CFF0AC4"/>
    <w:rsid w:val="1D5C1A72"/>
    <w:rsid w:val="1D5E1C8E"/>
    <w:rsid w:val="1D7C3E6A"/>
    <w:rsid w:val="1DB47B00"/>
    <w:rsid w:val="1E8E20FF"/>
    <w:rsid w:val="1EA23360"/>
    <w:rsid w:val="1EA23DFC"/>
    <w:rsid w:val="1EEA12FF"/>
    <w:rsid w:val="1F38206B"/>
    <w:rsid w:val="1F5F353D"/>
    <w:rsid w:val="1F75199E"/>
    <w:rsid w:val="1FBF278C"/>
    <w:rsid w:val="1FC14EF6"/>
    <w:rsid w:val="1FFC12EA"/>
    <w:rsid w:val="20087C8F"/>
    <w:rsid w:val="201C7BDE"/>
    <w:rsid w:val="206D3F96"/>
    <w:rsid w:val="207D3264"/>
    <w:rsid w:val="21E85FCA"/>
    <w:rsid w:val="21F6299C"/>
    <w:rsid w:val="22105521"/>
    <w:rsid w:val="221A365E"/>
    <w:rsid w:val="222F59A7"/>
    <w:rsid w:val="22CB52C7"/>
    <w:rsid w:val="235A0D1F"/>
    <w:rsid w:val="23D04F68"/>
    <w:rsid w:val="23DB6494"/>
    <w:rsid w:val="24155373"/>
    <w:rsid w:val="24861ACA"/>
    <w:rsid w:val="257638ED"/>
    <w:rsid w:val="257945F7"/>
    <w:rsid w:val="25C970BA"/>
    <w:rsid w:val="25F807A6"/>
    <w:rsid w:val="263C73D4"/>
    <w:rsid w:val="268B51EA"/>
    <w:rsid w:val="26AB75C6"/>
    <w:rsid w:val="26AF5308"/>
    <w:rsid w:val="26BB3522"/>
    <w:rsid w:val="26C060A4"/>
    <w:rsid w:val="27313F6F"/>
    <w:rsid w:val="275D6B12"/>
    <w:rsid w:val="27962024"/>
    <w:rsid w:val="279A4B5E"/>
    <w:rsid w:val="27FA18AB"/>
    <w:rsid w:val="284D66ED"/>
    <w:rsid w:val="287A36F4"/>
    <w:rsid w:val="289E73E3"/>
    <w:rsid w:val="290D629E"/>
    <w:rsid w:val="29195240"/>
    <w:rsid w:val="291B4ED7"/>
    <w:rsid w:val="29BD1AEA"/>
    <w:rsid w:val="29CA4207"/>
    <w:rsid w:val="2A1F09F7"/>
    <w:rsid w:val="2AA86103"/>
    <w:rsid w:val="2ACB0237"/>
    <w:rsid w:val="2AD27817"/>
    <w:rsid w:val="2B2D7144"/>
    <w:rsid w:val="2B6761B2"/>
    <w:rsid w:val="2B8B1777"/>
    <w:rsid w:val="2C2220D9"/>
    <w:rsid w:val="2C4D5FD2"/>
    <w:rsid w:val="2CE06D90"/>
    <w:rsid w:val="2CE90E48"/>
    <w:rsid w:val="2D19172E"/>
    <w:rsid w:val="2D430559"/>
    <w:rsid w:val="2D485B6F"/>
    <w:rsid w:val="2D6706EB"/>
    <w:rsid w:val="2D6D7CCB"/>
    <w:rsid w:val="2D9D410D"/>
    <w:rsid w:val="2E1277C6"/>
    <w:rsid w:val="2E3125C6"/>
    <w:rsid w:val="2E474078"/>
    <w:rsid w:val="2E4C78E1"/>
    <w:rsid w:val="2F6F7D2B"/>
    <w:rsid w:val="2F8D1F5F"/>
    <w:rsid w:val="2FCA31B3"/>
    <w:rsid w:val="302208F9"/>
    <w:rsid w:val="30224D9D"/>
    <w:rsid w:val="305E56A9"/>
    <w:rsid w:val="30C864CE"/>
    <w:rsid w:val="31434FCB"/>
    <w:rsid w:val="315423E2"/>
    <w:rsid w:val="31973569"/>
    <w:rsid w:val="31A26400"/>
    <w:rsid w:val="31DB5204"/>
    <w:rsid w:val="31F2079F"/>
    <w:rsid w:val="321626E0"/>
    <w:rsid w:val="327D450D"/>
    <w:rsid w:val="329D070B"/>
    <w:rsid w:val="33353039"/>
    <w:rsid w:val="33AD497E"/>
    <w:rsid w:val="34086058"/>
    <w:rsid w:val="34384B8F"/>
    <w:rsid w:val="34475949"/>
    <w:rsid w:val="348F79F8"/>
    <w:rsid w:val="34DD74E5"/>
    <w:rsid w:val="34E232D8"/>
    <w:rsid w:val="351D0A29"/>
    <w:rsid w:val="352E5F92"/>
    <w:rsid w:val="352F76CF"/>
    <w:rsid w:val="35342208"/>
    <w:rsid w:val="35624152"/>
    <w:rsid w:val="359F2353"/>
    <w:rsid w:val="35AD7627"/>
    <w:rsid w:val="35BD0D56"/>
    <w:rsid w:val="3619010D"/>
    <w:rsid w:val="363E2205"/>
    <w:rsid w:val="366F0610"/>
    <w:rsid w:val="36795EA2"/>
    <w:rsid w:val="36C505A8"/>
    <w:rsid w:val="36D641EB"/>
    <w:rsid w:val="36DC3293"/>
    <w:rsid w:val="36EE7787"/>
    <w:rsid w:val="370602D0"/>
    <w:rsid w:val="37D270A9"/>
    <w:rsid w:val="37DD15AA"/>
    <w:rsid w:val="37F214F9"/>
    <w:rsid w:val="388730C8"/>
    <w:rsid w:val="38BB0F44"/>
    <w:rsid w:val="39B41EB2"/>
    <w:rsid w:val="39BD78E5"/>
    <w:rsid w:val="39D709A6"/>
    <w:rsid w:val="3A7E263E"/>
    <w:rsid w:val="3A803AD0"/>
    <w:rsid w:val="3AD46C94"/>
    <w:rsid w:val="3AE315CD"/>
    <w:rsid w:val="3AFA0DF0"/>
    <w:rsid w:val="3B0F23C2"/>
    <w:rsid w:val="3B213480"/>
    <w:rsid w:val="3B9528C7"/>
    <w:rsid w:val="3BA64AD4"/>
    <w:rsid w:val="3BBE7DC1"/>
    <w:rsid w:val="3BF839C6"/>
    <w:rsid w:val="3BFC46F4"/>
    <w:rsid w:val="3C392385"/>
    <w:rsid w:val="3C5462DE"/>
    <w:rsid w:val="3C7324DC"/>
    <w:rsid w:val="3CA54D8C"/>
    <w:rsid w:val="3CA87B22"/>
    <w:rsid w:val="3CC571DC"/>
    <w:rsid w:val="3CCA2A44"/>
    <w:rsid w:val="3CF50EB0"/>
    <w:rsid w:val="3D37175C"/>
    <w:rsid w:val="3D474095"/>
    <w:rsid w:val="3D5642D8"/>
    <w:rsid w:val="3E481E73"/>
    <w:rsid w:val="3E562B4A"/>
    <w:rsid w:val="3E6F38A3"/>
    <w:rsid w:val="3EA436BF"/>
    <w:rsid w:val="3EDE6333"/>
    <w:rsid w:val="3EDF3E59"/>
    <w:rsid w:val="3EE713F5"/>
    <w:rsid w:val="3F40441E"/>
    <w:rsid w:val="3F4563B2"/>
    <w:rsid w:val="3F542171"/>
    <w:rsid w:val="401E7351"/>
    <w:rsid w:val="41760AA5"/>
    <w:rsid w:val="41994793"/>
    <w:rsid w:val="41C37A62"/>
    <w:rsid w:val="424267D6"/>
    <w:rsid w:val="424632B0"/>
    <w:rsid w:val="42E45EE2"/>
    <w:rsid w:val="43560B8E"/>
    <w:rsid w:val="437B23A2"/>
    <w:rsid w:val="44162AA4"/>
    <w:rsid w:val="445157F9"/>
    <w:rsid w:val="449556E6"/>
    <w:rsid w:val="44B26298"/>
    <w:rsid w:val="4554734F"/>
    <w:rsid w:val="456252F6"/>
    <w:rsid w:val="45E76415"/>
    <w:rsid w:val="46456C98"/>
    <w:rsid w:val="46E82C34"/>
    <w:rsid w:val="46EE37D3"/>
    <w:rsid w:val="47422AD1"/>
    <w:rsid w:val="478C7274"/>
    <w:rsid w:val="47941C85"/>
    <w:rsid w:val="47A520E4"/>
    <w:rsid w:val="47C3256A"/>
    <w:rsid w:val="47F22E4F"/>
    <w:rsid w:val="47FB7771"/>
    <w:rsid w:val="48254FD3"/>
    <w:rsid w:val="482E4893"/>
    <w:rsid w:val="48643D4D"/>
    <w:rsid w:val="48733F5B"/>
    <w:rsid w:val="488C32A4"/>
    <w:rsid w:val="488F7EB7"/>
    <w:rsid w:val="48B8194D"/>
    <w:rsid w:val="48F36E7F"/>
    <w:rsid w:val="493E459E"/>
    <w:rsid w:val="49583186"/>
    <w:rsid w:val="49A87B75"/>
    <w:rsid w:val="49B3249D"/>
    <w:rsid w:val="4A963F66"/>
    <w:rsid w:val="4AE253FD"/>
    <w:rsid w:val="4B9F509C"/>
    <w:rsid w:val="4BB52B12"/>
    <w:rsid w:val="4BB943B0"/>
    <w:rsid w:val="4BE60F1D"/>
    <w:rsid w:val="4CA86AD3"/>
    <w:rsid w:val="4CBA03DF"/>
    <w:rsid w:val="4CD553BA"/>
    <w:rsid w:val="4D191506"/>
    <w:rsid w:val="4D8F0514"/>
    <w:rsid w:val="4D9D72F3"/>
    <w:rsid w:val="4E684DC0"/>
    <w:rsid w:val="4EA9490A"/>
    <w:rsid w:val="4F1813ED"/>
    <w:rsid w:val="4F302BDB"/>
    <w:rsid w:val="4F475A3E"/>
    <w:rsid w:val="4F734876"/>
    <w:rsid w:val="4F74239C"/>
    <w:rsid w:val="4F8E16AF"/>
    <w:rsid w:val="4FB355BA"/>
    <w:rsid w:val="4FF25D2D"/>
    <w:rsid w:val="502142D2"/>
    <w:rsid w:val="50603164"/>
    <w:rsid w:val="50A15412"/>
    <w:rsid w:val="50BB4EA3"/>
    <w:rsid w:val="51045B07"/>
    <w:rsid w:val="51145DAA"/>
    <w:rsid w:val="511F2F07"/>
    <w:rsid w:val="5133250E"/>
    <w:rsid w:val="514E10F6"/>
    <w:rsid w:val="514F30C0"/>
    <w:rsid w:val="51AB5F9B"/>
    <w:rsid w:val="51C4585C"/>
    <w:rsid w:val="51EB1E04"/>
    <w:rsid w:val="521F0CE5"/>
    <w:rsid w:val="526F57C8"/>
    <w:rsid w:val="52B14033"/>
    <w:rsid w:val="52B94B65"/>
    <w:rsid w:val="52C2463C"/>
    <w:rsid w:val="531E0F9C"/>
    <w:rsid w:val="532760A3"/>
    <w:rsid w:val="53456F38"/>
    <w:rsid w:val="539D118F"/>
    <w:rsid w:val="53C75190"/>
    <w:rsid w:val="54D305DF"/>
    <w:rsid w:val="54D466F3"/>
    <w:rsid w:val="54DC252A"/>
    <w:rsid w:val="55172147"/>
    <w:rsid w:val="55250819"/>
    <w:rsid w:val="5559450E"/>
    <w:rsid w:val="555D3FFE"/>
    <w:rsid w:val="55BF1A42"/>
    <w:rsid w:val="55F34962"/>
    <w:rsid w:val="564C1C40"/>
    <w:rsid w:val="565D3B8A"/>
    <w:rsid w:val="56ED1077"/>
    <w:rsid w:val="56F96746"/>
    <w:rsid w:val="57364B06"/>
    <w:rsid w:val="57831D16"/>
    <w:rsid w:val="585316E8"/>
    <w:rsid w:val="58680546"/>
    <w:rsid w:val="587F428B"/>
    <w:rsid w:val="58873140"/>
    <w:rsid w:val="58B07B38"/>
    <w:rsid w:val="59965D30"/>
    <w:rsid w:val="59C12681"/>
    <w:rsid w:val="59CD1026"/>
    <w:rsid w:val="59EA1BD8"/>
    <w:rsid w:val="5A407A4A"/>
    <w:rsid w:val="5A4F5EDF"/>
    <w:rsid w:val="5A7B4FAB"/>
    <w:rsid w:val="5AD86F56"/>
    <w:rsid w:val="5B0C7DB5"/>
    <w:rsid w:val="5B21787C"/>
    <w:rsid w:val="5B4A170C"/>
    <w:rsid w:val="5B500161"/>
    <w:rsid w:val="5B6B6D49"/>
    <w:rsid w:val="5B8027F4"/>
    <w:rsid w:val="5BEC1C38"/>
    <w:rsid w:val="5C311D40"/>
    <w:rsid w:val="5CAC13C7"/>
    <w:rsid w:val="5CB52971"/>
    <w:rsid w:val="5CD8040E"/>
    <w:rsid w:val="5CEC15C9"/>
    <w:rsid w:val="5D0D7C32"/>
    <w:rsid w:val="5DF9688E"/>
    <w:rsid w:val="5E007C1C"/>
    <w:rsid w:val="5E252F40"/>
    <w:rsid w:val="5E437B09"/>
    <w:rsid w:val="5E6B0580"/>
    <w:rsid w:val="5E7303EA"/>
    <w:rsid w:val="5EB346C6"/>
    <w:rsid w:val="5EE72B8A"/>
    <w:rsid w:val="5F395012"/>
    <w:rsid w:val="5F8726A2"/>
    <w:rsid w:val="5FD90725"/>
    <w:rsid w:val="60045234"/>
    <w:rsid w:val="601479AF"/>
    <w:rsid w:val="603B3D5C"/>
    <w:rsid w:val="60506CCC"/>
    <w:rsid w:val="6065645C"/>
    <w:rsid w:val="60956D42"/>
    <w:rsid w:val="60CC2038"/>
    <w:rsid w:val="60D143F6"/>
    <w:rsid w:val="60D462BC"/>
    <w:rsid w:val="61E82EA1"/>
    <w:rsid w:val="62595B4D"/>
    <w:rsid w:val="625C563D"/>
    <w:rsid w:val="628F2C23"/>
    <w:rsid w:val="63045FC0"/>
    <w:rsid w:val="63493E13"/>
    <w:rsid w:val="635C1C3C"/>
    <w:rsid w:val="637C10B3"/>
    <w:rsid w:val="6401649C"/>
    <w:rsid w:val="64287ECD"/>
    <w:rsid w:val="64527D5F"/>
    <w:rsid w:val="64882719"/>
    <w:rsid w:val="649E3CEB"/>
    <w:rsid w:val="64BC23C3"/>
    <w:rsid w:val="65242442"/>
    <w:rsid w:val="65A13A93"/>
    <w:rsid w:val="65CC4888"/>
    <w:rsid w:val="65D04378"/>
    <w:rsid w:val="66083B12"/>
    <w:rsid w:val="663C37BC"/>
    <w:rsid w:val="66C35C8B"/>
    <w:rsid w:val="66D103A8"/>
    <w:rsid w:val="674648F8"/>
    <w:rsid w:val="67770DF7"/>
    <w:rsid w:val="679A2535"/>
    <w:rsid w:val="67A23AF2"/>
    <w:rsid w:val="67A3240E"/>
    <w:rsid w:val="681C38A5"/>
    <w:rsid w:val="685E5C6B"/>
    <w:rsid w:val="68703BF0"/>
    <w:rsid w:val="68BB4222"/>
    <w:rsid w:val="68FD36D6"/>
    <w:rsid w:val="690F51B7"/>
    <w:rsid w:val="691722BE"/>
    <w:rsid w:val="691A080B"/>
    <w:rsid w:val="697B45FB"/>
    <w:rsid w:val="69C42446"/>
    <w:rsid w:val="6A1F767C"/>
    <w:rsid w:val="6A2E5867"/>
    <w:rsid w:val="6A7B2E7F"/>
    <w:rsid w:val="6ACE58AE"/>
    <w:rsid w:val="6B1E7934"/>
    <w:rsid w:val="6B595D8E"/>
    <w:rsid w:val="6B7C465A"/>
    <w:rsid w:val="6BC02799"/>
    <w:rsid w:val="6C425E21"/>
    <w:rsid w:val="6CA1081C"/>
    <w:rsid w:val="6CE1330F"/>
    <w:rsid w:val="6D4C0EFD"/>
    <w:rsid w:val="6D4F0278"/>
    <w:rsid w:val="6DA66C8D"/>
    <w:rsid w:val="6DA81E82"/>
    <w:rsid w:val="6DB02CF5"/>
    <w:rsid w:val="6E072901"/>
    <w:rsid w:val="6E395321"/>
    <w:rsid w:val="6E7444FB"/>
    <w:rsid w:val="6ED8604B"/>
    <w:rsid w:val="6EDC3F73"/>
    <w:rsid w:val="6EE23FFD"/>
    <w:rsid w:val="6EED23CB"/>
    <w:rsid w:val="6F087241"/>
    <w:rsid w:val="6F467459"/>
    <w:rsid w:val="6F54601A"/>
    <w:rsid w:val="6FBE14AD"/>
    <w:rsid w:val="6FF702F2"/>
    <w:rsid w:val="70253512"/>
    <w:rsid w:val="707F0E75"/>
    <w:rsid w:val="709075F5"/>
    <w:rsid w:val="70AE52B6"/>
    <w:rsid w:val="70BC3E77"/>
    <w:rsid w:val="70C525FF"/>
    <w:rsid w:val="71500A63"/>
    <w:rsid w:val="71502811"/>
    <w:rsid w:val="7169623E"/>
    <w:rsid w:val="71B81816"/>
    <w:rsid w:val="71CD79BE"/>
    <w:rsid w:val="72021D5D"/>
    <w:rsid w:val="72321161"/>
    <w:rsid w:val="72357CF8"/>
    <w:rsid w:val="725307E2"/>
    <w:rsid w:val="7267559F"/>
    <w:rsid w:val="72E871A5"/>
    <w:rsid w:val="730F4124"/>
    <w:rsid w:val="731C29AB"/>
    <w:rsid w:val="735E1767"/>
    <w:rsid w:val="7389136C"/>
    <w:rsid w:val="73A62BBC"/>
    <w:rsid w:val="73AF381F"/>
    <w:rsid w:val="73F676A0"/>
    <w:rsid w:val="74090111"/>
    <w:rsid w:val="740C4C7A"/>
    <w:rsid w:val="74604B19"/>
    <w:rsid w:val="746A5998"/>
    <w:rsid w:val="74A52E74"/>
    <w:rsid w:val="74A94712"/>
    <w:rsid w:val="74B17A6A"/>
    <w:rsid w:val="74F635E8"/>
    <w:rsid w:val="75680129"/>
    <w:rsid w:val="75D92DD5"/>
    <w:rsid w:val="75EE39C1"/>
    <w:rsid w:val="76391AC6"/>
    <w:rsid w:val="763C3364"/>
    <w:rsid w:val="764C17F9"/>
    <w:rsid w:val="76D653D2"/>
    <w:rsid w:val="77100A78"/>
    <w:rsid w:val="775438F0"/>
    <w:rsid w:val="776D5ECB"/>
    <w:rsid w:val="77B446A2"/>
    <w:rsid w:val="77C16217"/>
    <w:rsid w:val="77CA50CB"/>
    <w:rsid w:val="77FE6B23"/>
    <w:rsid w:val="78202F3D"/>
    <w:rsid w:val="78B2790D"/>
    <w:rsid w:val="78CF4963"/>
    <w:rsid w:val="795B7FA5"/>
    <w:rsid w:val="797B5B45"/>
    <w:rsid w:val="7993773F"/>
    <w:rsid w:val="79AC25AE"/>
    <w:rsid w:val="7A194FCB"/>
    <w:rsid w:val="7A24483B"/>
    <w:rsid w:val="7A594599"/>
    <w:rsid w:val="7AED10D1"/>
    <w:rsid w:val="7B140ADC"/>
    <w:rsid w:val="7B8732D3"/>
    <w:rsid w:val="7B8E44E9"/>
    <w:rsid w:val="7B8E6410"/>
    <w:rsid w:val="7B8F0147"/>
    <w:rsid w:val="7BCB31C0"/>
    <w:rsid w:val="7BE6624C"/>
    <w:rsid w:val="7C176405"/>
    <w:rsid w:val="7CD24A22"/>
    <w:rsid w:val="7CFD645E"/>
    <w:rsid w:val="7D006A4A"/>
    <w:rsid w:val="7D0A7D18"/>
    <w:rsid w:val="7D3F20B7"/>
    <w:rsid w:val="7D7E4262"/>
    <w:rsid w:val="7D8775BA"/>
    <w:rsid w:val="7DA11873"/>
    <w:rsid w:val="7DF05160"/>
    <w:rsid w:val="7DF52776"/>
    <w:rsid w:val="7E3F39F1"/>
    <w:rsid w:val="7E486D4A"/>
    <w:rsid w:val="7E7044F2"/>
    <w:rsid w:val="7E7A78DC"/>
    <w:rsid w:val="7E8F2BCB"/>
    <w:rsid w:val="7E9B2110"/>
    <w:rsid w:val="7ED70AB4"/>
    <w:rsid w:val="7F2659DD"/>
    <w:rsid w:val="7F2A28F3"/>
    <w:rsid w:val="7F877270"/>
    <w:rsid w:val="7FAF4BA7"/>
    <w:rsid w:val="7FB97792"/>
    <w:rsid w:val="7FBB50BD"/>
    <w:rsid w:val="7FC248DA"/>
    <w:rsid w:val="B7F3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E4A82"/>
  <w15:docId w15:val="{F6CC03DA-E3D8-924C-8A7C-665335295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color w:val="000000"/>
      <w:sz w:val="21"/>
      <w:szCs w:val="21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outlineLvl w:val="2"/>
    </w:pPr>
    <w:rPr>
      <w:rFonts w:ascii="宋体" w:hAnsi="宋体" w:cs="Times New Roman" w:hint="eastAsia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character" w:styleId="ad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customStyle="1" w:styleId="TableNormal">
    <w:name w:val="Table Normal"/>
    <w:basedOn w:val="a1"/>
    <w:qFormat/>
    <w:rPr>
      <w:rFonts w:eastAsia="Times New Roman"/>
    </w:rPr>
    <w:tblPr>
      <w:tblCellMar>
        <w:left w:w="0" w:type="dxa"/>
        <w:right w:w="0" w:type="dxa"/>
      </w:tblCellMar>
    </w:tblPr>
  </w:style>
  <w:style w:type="paragraph" w:customStyle="1" w:styleId="1">
    <w:name w:val="修订1"/>
    <w:hidden/>
    <w:uiPriority w:val="99"/>
    <w:semiHidden/>
    <w:qFormat/>
    <w:rPr>
      <w:rFonts w:ascii="Arial" w:hAnsi="Arial" w:cs="Arial"/>
      <w:color w:val="000000"/>
      <w:sz w:val="21"/>
      <w:szCs w:val="21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Arial" w:eastAsia="宋体" w:hAnsi="Arial" w:cs="Arial"/>
      <w:color w:val="000000"/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Arial" w:eastAsia="宋体" w:hAnsi="Arial" w:cs="Arial"/>
      <w:color w:val="000000"/>
      <w:sz w:val="21"/>
      <w:szCs w:val="21"/>
    </w:rPr>
  </w:style>
  <w:style w:type="character" w:customStyle="1" w:styleId="ac">
    <w:name w:val="批注主题 字符"/>
    <w:basedOn w:val="a4"/>
    <w:link w:val="ab"/>
    <w:uiPriority w:val="99"/>
    <w:semiHidden/>
    <w:qFormat/>
    <w:rPr>
      <w:rFonts w:ascii="Arial" w:eastAsia="宋体" w:hAnsi="Arial" w:cs="Arial"/>
      <w:b/>
      <w:bCs/>
      <w:color w:val="000000"/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rFonts w:ascii="Arial" w:hAnsi="Arial" w:cs="Arial"/>
      <w:color w:val="000000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Arial" w:hAnsi="Arial" w:cs="Arial"/>
      <w:color w:val="000000"/>
      <w:sz w:val="18"/>
      <w:szCs w:val="18"/>
    </w:rPr>
  </w:style>
  <w:style w:type="character" w:customStyle="1" w:styleId="ne-text">
    <w:name w:val="ne-text"/>
    <w:basedOn w:val="a0"/>
    <w:rsid w:val="00AE068D"/>
  </w:style>
  <w:style w:type="paragraph" w:customStyle="1" w:styleId="ne-p">
    <w:name w:val="ne-p"/>
    <w:basedOn w:val="a"/>
    <w:rsid w:val="00AE068D"/>
    <w:pPr>
      <w:kinsoku/>
      <w:autoSpaceDE/>
      <w:autoSpaceDN/>
      <w:adjustRightInd/>
      <w:snapToGrid/>
      <w:spacing w:before="100" w:beforeAutospacing="1" w:after="100" w:afterAutospacing="1"/>
      <w:textAlignment w:val="auto"/>
    </w:pPr>
    <w:rPr>
      <w:rFonts w:ascii="宋体" w:hAnsi="宋体" w:cs="宋体"/>
      <w:color w:val="auto"/>
      <w:sz w:val="24"/>
      <w:szCs w:val="24"/>
    </w:rPr>
  </w:style>
  <w:style w:type="paragraph" w:styleId="ae">
    <w:name w:val="List Paragraph"/>
    <w:basedOn w:val="a"/>
    <w:uiPriority w:val="99"/>
    <w:rsid w:val="005020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microsoft.com/office/2011/relationships/people" Target="people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06:08:28.3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2 308 24575,'0'11'0,"0"1"0,24 13 0,-13-9 0,20 12 0,-21-19 0,-3-3 0,-3-3 0,-2-2 0,2 0 0,-1-1 0,0 3 0,-1-2 0,1 6 0,0 3 0,4 7 0,2 3 0,1-2 0,-1-2 0,-4-9 0,0-2 0,-4-6 0,3-4 0,3-6 0,2-4 0,7-9 0,3-8 0,4-6 0,0-2 0,-6 8 0,-5 11 0,-6 11 0,-3 4 0,0 0 0,2-5 0,3-11 0,6-11 0,3-6 0,1 3 0,0 7 0,-10 13 0,-1 6 0,-7 6 0,0-4 0,1-4 0,2-4 0,2 1 0,0 3 0,-2 4 0,-2 3 0,0 1 0,-1 2 0,0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06:09:25.1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9 171 24575,'16'12'0,"-5"-4"0,3 5 0,-7-7 0,-1-1 0,-2-2 0,-2-3 0,-1 2 0,-1-2 0,0 1 0</inkml:trace>
  <inkml:trace contextRef="#ctx0" brushRef="#br0" timeOffset="1819">0 294 24575,'3'6'0,"-4"-2"0,8 2 0,-2-2 0,4 0 0,0 1 0,2 1 0,-2-1 0,-1 0 0,-2-2 0,-3-1 0,0 0 0,-2-1 0,1 0 0,-1-1 0</inkml:trace>
  <inkml:trace contextRef="#ctx0" brushRef="#br0" timeOffset="3377">10 591 24575,'29'-39'0,"-20"27"0,21-26 0,-27 36 0,-1-1 0,4-3 0,-3 3 0,5-4 0,-6 4 0,0 1 0,0 2 0</inkml:trace>
  <inkml:trace contextRef="#ctx0" brushRef="#br0" timeOffset="5177">235 211 24575,'0'17'0,"0"3"0,0 21 0,0-19 0,0 13 0,0-24 0,0 4 0,0 0 0,0-5 0,0-4 0,0-4 0</inkml:trace>
  <inkml:trace contextRef="#ctx0" brushRef="#br0" timeOffset="7008">269 238 24575,'7'0'0,"2"0"0,1 0 0,3-1 0,4-1 0,0-2 0,3-2 0,-10 3 0,2-1 0,-10 3 0,6-3 0,9-3 0,7-3 0,9-3 0,-12 5 0,-4 3 0,-14 7 0,-2 4 0,-1 1 0,-1 3 0,-2 4 0,-2 7 0,-1 4 0,-1 0 0,2-4 0,2-9 0,2-5 0,1-6 0</inkml:trace>
  <inkml:trace contextRef="#ctx0" brushRef="#br0" timeOffset="9125">361 114 24575,'0'7'0,"0"-1"0,0 12 0,0-2 0,0 12 0,0-2 0,0 0 0,0-3 0,0-5 0,0-2 0,0-4 0,-3 7 0,-1 1 0,-3 6 0,1-2 0,2-5 0,2-6 0,-1-2 0,0-1 0,-1 3 0,-2 1 0,2 1-6784,-1-3 6784,2-5 0,2-2 0,0-2 0,0 0 0,-2 2 0,-4 6 0,-4 5 6784,-2 3-6784,4-1 0,1-4 0,5-7 0,1-2 0</inkml:trace>
  <inkml:trace contextRef="#ctx0" brushRef="#br0" timeOffset="11276">377 452 24575,'0'15'0,"0"7"0,0-8 0,0 6 0,0-11 0,0 10 0,8 4 0,-5-8 0,6-2 0,-7-13 0,0 0 0,2 0 0,0 0 0,2 0 0,3 0 0,2 0 0,2 0 0,1 0 0,1 0 0,2 0 0,1 0 0,4 0 0,1-2 0,0 1 0,-2-1 0,-5-1 0,-7 1 0,-5-7 0,-4-6 0,0 2 0,0-8 0,0 9 0,0-2 0,-1 6 0,-1 1 0,1 7 0,0-1 0</inkml:trace>
  <inkml:trace contextRef="#ctx0" brushRef="#br0" timeOffset="13093">924 5 24575,'0'8'0,"0"-3"0,0-1 0,0 0 0,-27 49 0,17-33 0,-20 36 0,26-49 0,1-2 0,1-2 0,-6 6 0,-4 4 0,-6 8 0,0 0 0,5-3 0,5-6 0,5-5 0,-1-2 0,-4 2 0,3-2 0,-6 3 0,4-2 0,3-1 0,-1 0 0,5-4 0</inkml:trace>
  <inkml:trace contextRef="#ctx0" brushRef="#br0" timeOffset="15035">854 215 24575,'0'5'0,"0"4"0,0 4 0,0 9 0,0 7 0,0 1 0,0 7 0,0-17 0,0 0 0,0-17 0,0 0 0,0 2 0,1 18 0,1-8 0,-1 7 0,0-15 0,-1-5 0,0 2 0,0 2 0,0-1 0,0 6 0,0 0 0,0 5 0,0 0 0,0-3 0,0-6 0,0-3 0</inkml:trace>
  <inkml:trace contextRef="#ctx0" brushRef="#br0" timeOffset="17198">997 179 24575,'6'0'0,"2"0"0,5 0 0,34-4 0,-18 2 0,22-2 0,-34 3 0,-4 1 0,-5 0 0,-1 0 0,1 0 0,0 0 0,0 0 0,-3 0 0,-2 0 0,-1 0 0,-1 0 0</inkml:trace>
  <inkml:trace contextRef="#ctx0" brushRef="#br0" timeOffset="18839">1043 370 24575,'31'-1'0,"-18"0"0,22-2 0,-26 1 0,0 1 0,0-1 0,1 1 0,8-1 0,-9 1 0,4 1 0,-9 0 0,3-2 0,5 1 0,2 0 0,0 1 0,-2 0 0,-3 0 0,-4 0 0,-2 0 0</inkml:trace>
  <inkml:trace contextRef="#ctx0" brushRef="#br0" timeOffset="21144">1062 553 24575,'37'-2'0,"-4"0"0,-18-1 0,-7 2 0,7-2 0,-5 2 0,3 0 0,1-1 0,-7 1 0,-2-1 0,-1 2 0,-1-1 0,1 1 0,-1 0 0,0 0 0,2 0 0,2 0 0,1 0 0,-2 0 0,-1 0 0,-1 0 0,-1 0 0,2 0 0,3 0 0,-3 0 0,2 0 0,-5 0 0,0 0 0,-1 0 0</inkml:trace>
  <inkml:trace contextRef="#ctx0" brushRef="#br0" timeOffset="22929">1125 69 24575,'0'18'0,"0"1"0,0 2 0,0 3 0,0 5 0,0 44 0,0-33 0,0 28 0,1-48 0,0-3 0,1-2 0,-1-4 0,-1-3 0,0-3 0,0-2 0,0 0 0,1 0 0,0 0 0,1 4 0,-1 8 0,0 8 0,1 4 0,-1-3 0,1-7 0,-1-6 0,0-4 0,1-2 0,-1 0 0,-1 2 0,1 5 0,0 4 0,1 0 0,1 0 0,-2-7 0,1-4 0</inkml:trace>
  <inkml:trace contextRef="#ctx0" brushRef="#br0" timeOffset="25115">1041 716 24575,'50'0'0,"-5"0"0,-25-1 0,-2-1 0,-3 1 0,-3-1 0,-4 2 0,-3 0 0,1 0 0,0 0 0,2-1 0,2-1 0,0 1 0,-1 1 0,-3 0 0,-2 0 0,0 0 0,3 0 0,1 0 0,2 0 0,-1 0 0,-1 0 0,0 0 0,-1 0 0,2 0 0,-4 0 0,0 0 0,-3-1 0,0 0 0,-1 0 0,1 0 0,0 1 0,1 1 0,3 2 0,5 0 0,4 1 0,1-1 0,-4 0 0,-5-1 0,-4-1 0,-2 0 0,-1 0 0</inkml:trace>
  <inkml:trace contextRef="#ctx0" brushRef="#br0" timeOffset="26990">1713 38 24575,'10'0'0,"13"0"0,53 0 0,-35 0 0,31 0 0,-55 0 0,0 0 0,2-2 0,-3 1 0,6-4 0,1-1 0,4-2 0,-6 1 0,-4 2 0,-7 2 0,-4 2 0,-3 1 0</inkml:trace>
  <inkml:trace contextRef="#ctx0" brushRef="#br0" timeOffset="28889">1961 44 24575,'-6'0'0,"-2"0"0,3 0 0,-18 14 0,11-5 0,-14 11 0,12-9 0,6-5 0,2-2 0,5-2 0,-2-1 0,-4 2 0,-7 5 0,4-3 0,-5 5 0,10-5 0,-1 1 0,3-2 0,0-2 0,-2-1 0,-5 1 0,2-1 0,-1 1 0,6-2 0,1 0 0,1 0 0</inkml:trace>
  <inkml:trace contextRef="#ctx0" brushRef="#br0" timeOffset="30429">1890 160 24575,'0'3'0,"0"2"0,0 2 0,0 2 0,0 2 0,0 0 0,0-1 0,0-4 0,0-2 0</inkml:trace>
  <inkml:trace contextRef="#ctx0" brushRef="#br0" timeOffset="32054">1887 217 24575,'7'0'0,"1"0"0,0 0 0,0 0 0,0 0 0,2 0 0,18 0 0,-13 0 0,9-1 0,-19 0 0,1 0 0,2-2 0,-2 3 0,-2 0 0,-4 2 0,0 0 0</inkml:trace>
  <inkml:trace contextRef="#ctx0" brushRef="#br0" timeOffset="34097">1911 125 24575,'7'0'0,"3"0"0,-4 0 0,6 0 0,-4 0 0,3 0 0,6 0 0,-5 0 0,6-3 0,-4 0 0,0-1 0,0 1 0,-5 1 0,-2 1 0,-2 1 0,-1 0 0,2 0 0,2 0 0,0 0 0,-1 0 0,-2 1 0,-2 1 0,-8 10 0,3-5 0,-8 13 0,4-6 0,-3 4 0,1 0 0,4-7 0,2-4 0,2-4 0</inkml:trace>
  <inkml:trace contextRef="#ctx0" brushRef="#br0" timeOffset="35784">1556 385 24575,'-4'0'0,"8"0"0,2 0 0,45-4 0,-28 1 0,25-2 0,-36 2 0,-3 0 0,0 2 0,0-2 0,3 0 0,1-1 0,1-1 0,-2 1 0,-4 1 0,-2 1 0,-4 1 0,-1 1 0</inkml:trace>
  <inkml:trace contextRef="#ctx0" brushRef="#br0" timeOffset="37352">1723 384 24575,'0'14'0,"0"-6"0,0 2 0,-1-7 0,-2 3 0,-2-3 0,-6 6 0,-1-1 0,-1 3 0,0 2 0,5-6 0,0 1 0,1-3 0,0 0 0,0-1 0,2 0 0,2-2 0,0 1 0,-3 0 0,-3 4 0,-6 2 0,0 2 0,1 0 0,5-4 0,5-3 0,2-3 0</inkml:trace>
  <inkml:trace contextRef="#ctx0" brushRef="#br0" timeOffset="39018">1698 517 24575,'0'7'0,"0"5"0,0-4 0,0 4 0,0-8 0,0 0 0,0-1 0,0 6 0,0 47 0,0-30 0,0 32 0,0-47 0,0-6 0,0-2 0</inkml:trace>
  <inkml:trace contextRef="#ctx0" brushRef="#br0" timeOffset="40584">1705 513 24575,'10'0'0,"-2"0"0,6 0 0,-3 0 0,1 0 0,-4 0 0,-3 1 0,-3 0 0,-2 6 0,0 3 0,-1 4 0,0 3 0,-1 3 0,1 2 0,0 6 0,1-2 0,0 2 0,0-6 0,0-5 0,0-6 0,0-6 0,0-3 0</inkml:trace>
  <inkml:trace contextRef="#ctx0" brushRef="#br0" timeOffset="41630">1724 751 24575,'0'0'0</inkml:trace>
  <inkml:trace contextRef="#ctx0" brushRef="#br0" timeOffset="43317">1987 372 24575,'62'-18'0,"-35"11"0,39-12 0,-52 15 0,-5 3 0,-5 0 0,-2 1 0</inkml:trace>
  <inkml:trace contextRef="#ctx0" brushRef="#br0" timeOffset="45522">2088 393 24575,'-4'11'0,"-1"1"0,2-6 0,0 1 0,1-4 0,1-1 0,-11 5 0,-1 2 0,-9 5 0,2-1 0,3 2 0,8-8 0,-5 3 0,-3 1 0,5-2 0,-8 7 0,11-7 0,3-2 0,-1-1 0</inkml:trace>
  <inkml:trace contextRef="#ctx0" brushRef="#br0" timeOffset="47441">2046 518 24575,'0'3'0,"0"5"0,0 8 0,0 1 0,0-2 0,0-7 0,0-1 0,0-5 0,0 6 0,0 5 0,0 3 0,0 0 0,0-4 0,0-5 0,0-4 0,0-1 0</inkml:trace>
  <inkml:trace contextRef="#ctx0" brushRef="#br0" timeOffset="49368">2087 490 24575,'12'0'0,"3"0"0,-1 0 0,2 0 0,-7 0 0,-3 0 0,13-1 0,-11 0 0,8 0 0,-12 1 0,-4 2 0,-1 1 0,0 3 0,-2 2 0,1 6 0,1 5 0,-1 6 0,2 1 0,0-3 0,0-3 0,0-10 0,0-2 0,0-6 0,0 1 0,0 1 0,0-1 0,0 3 0,0-3 0,0-1 0,0 0 0</inkml:trace>
  <inkml:trace contextRef="#ctx0" brushRef="#br0" timeOffset="51163">2096 694 24575,'13'0'0,"-5"0"0,3 0 0,-5 0 0,0 0 0,0 0 0,-1 0 0,1 0 0,2 0 0,3 0 0,-5 0 0,0 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RONG RONG</dc:creator>
  <cp:lastModifiedBy>沈 佳磊</cp:lastModifiedBy>
  <cp:revision>13</cp:revision>
  <cp:lastPrinted>2023-06-26T08:37:00Z</cp:lastPrinted>
  <dcterms:created xsi:type="dcterms:W3CDTF">2023-06-20T09:13:00Z</dcterms:created>
  <dcterms:modified xsi:type="dcterms:W3CDTF">2023-08-09T08:59:00Z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92F96DF5BE9F4DD8AEAD8FD38A589766</vt:lpwstr>
  </property>
</Properties>
</file>